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D2369" w14:textId="5A0F2C96" w:rsidR="00164E1F" w:rsidRDefault="00164E1F" w:rsidP="00164E1F">
      <w:pPr>
        <w:pStyle w:val="4"/>
        <w:numPr>
          <w:ilvl w:val="0"/>
          <w:numId w:val="2"/>
        </w:numPr>
        <w:rPr>
          <w:lang w:val="ru-RU"/>
        </w:rPr>
      </w:pPr>
      <w:bookmarkStart w:id="0" w:name="_Toc51424120"/>
      <w:r>
        <w:rPr>
          <w:lang w:val="ru-RU"/>
        </w:rPr>
        <w:t>Общие сведения</w:t>
      </w:r>
      <w:bookmarkEnd w:id="0"/>
    </w:p>
    <w:p w14:paraId="2614462B" w14:textId="739A237E" w:rsidR="00164E1F" w:rsidRDefault="00164E1F" w:rsidP="00164E1F">
      <w:pPr>
        <w:pStyle w:val="5"/>
        <w:numPr>
          <w:ilvl w:val="1"/>
          <w:numId w:val="2"/>
        </w:numPr>
        <w:rPr>
          <w:lang w:val="ru-RU"/>
        </w:rPr>
      </w:pPr>
      <w:bookmarkStart w:id="1" w:name="_Toc51424121"/>
      <w:r>
        <w:rPr>
          <w:lang w:val="ru-RU"/>
        </w:rPr>
        <w:t xml:space="preserve"> Наименование системы</w:t>
      </w:r>
      <w:bookmarkEnd w:id="1"/>
    </w:p>
    <w:p w14:paraId="72D49CFC" w14:textId="54857633" w:rsidR="00164E1F" w:rsidRPr="00C27DA7" w:rsidRDefault="00164E1F" w:rsidP="00164E1F">
      <w:pPr>
        <w:pStyle w:val="6"/>
        <w:numPr>
          <w:ilvl w:val="2"/>
          <w:numId w:val="2"/>
        </w:numPr>
        <w:rPr>
          <w:lang w:val="ru-RU"/>
        </w:rPr>
      </w:pPr>
      <w:bookmarkStart w:id="2" w:name="_Toc51424122"/>
      <w:r>
        <w:rPr>
          <w:lang w:val="ru-RU"/>
        </w:rPr>
        <w:t>Полное наименование</w:t>
      </w:r>
      <w:bookmarkEnd w:id="2"/>
    </w:p>
    <w:p w14:paraId="619766AE" w14:textId="0FC90F0A" w:rsidR="00164E1F" w:rsidRDefault="00164E1F" w:rsidP="00164E1F">
      <w:pPr>
        <w:rPr>
          <w:lang w:val="ru-RU"/>
        </w:rPr>
      </w:pPr>
      <w:r>
        <w:rPr>
          <w:lang w:val="ru-RU"/>
        </w:rPr>
        <w:t>Единая Государственная Система Абитуриент</w:t>
      </w:r>
      <w:r w:rsidR="000A577B">
        <w:rPr>
          <w:lang w:val="ru-RU"/>
        </w:rPr>
        <w:t>а</w:t>
      </w:r>
    </w:p>
    <w:p w14:paraId="084B1A39" w14:textId="118DABB9" w:rsidR="00164E1F" w:rsidRDefault="00164E1F" w:rsidP="00164E1F">
      <w:pPr>
        <w:pStyle w:val="6"/>
        <w:numPr>
          <w:ilvl w:val="2"/>
          <w:numId w:val="2"/>
        </w:numPr>
        <w:rPr>
          <w:lang w:val="ru-RU"/>
        </w:rPr>
      </w:pPr>
      <w:bookmarkStart w:id="3" w:name="_Toc51424123"/>
      <w:r>
        <w:rPr>
          <w:lang w:val="ru-RU"/>
        </w:rPr>
        <w:t>Краткое наименование</w:t>
      </w:r>
      <w:bookmarkEnd w:id="3"/>
    </w:p>
    <w:p w14:paraId="4439BD98" w14:textId="77777777" w:rsidR="00164E1F" w:rsidRDefault="00164E1F" w:rsidP="00164E1F">
      <w:pPr>
        <w:rPr>
          <w:lang w:val="ru-RU"/>
        </w:rPr>
      </w:pPr>
      <w:r>
        <w:rPr>
          <w:lang w:val="ru-RU"/>
        </w:rPr>
        <w:t>ЕГСА</w:t>
      </w:r>
    </w:p>
    <w:p w14:paraId="762B5598" w14:textId="7E32F755" w:rsidR="00164E1F" w:rsidRDefault="00164E1F" w:rsidP="00164E1F">
      <w:pPr>
        <w:pStyle w:val="5"/>
        <w:numPr>
          <w:ilvl w:val="1"/>
          <w:numId w:val="2"/>
        </w:numPr>
        <w:rPr>
          <w:lang w:val="ru-RU"/>
        </w:rPr>
      </w:pPr>
      <w:bookmarkStart w:id="4" w:name="_Toc51424124"/>
      <w:r>
        <w:rPr>
          <w:lang w:val="ru-RU"/>
        </w:rPr>
        <w:t xml:space="preserve"> Основания для проведения работ</w:t>
      </w:r>
      <w:bookmarkEnd w:id="4"/>
    </w:p>
    <w:p w14:paraId="777F9F34" w14:textId="500F691E" w:rsidR="00164E1F" w:rsidRDefault="00164E1F" w:rsidP="00164E1F">
      <w:pPr>
        <w:rPr>
          <w:lang w:val="ru-RU"/>
        </w:rPr>
      </w:pPr>
      <w:r>
        <w:rPr>
          <w:lang w:val="ru-RU"/>
        </w:rPr>
        <w:t xml:space="preserve">Заказ </w:t>
      </w:r>
      <w:ins w:id="5" w:author="Радько Игорь Олегович" w:date="2020-09-24T12:38:00Z">
        <w:r w:rsidR="000A577B">
          <w:rPr>
            <w:lang w:val="ru-RU"/>
          </w:rPr>
          <w:t xml:space="preserve">- </w:t>
        </w:r>
      </w:ins>
      <w:r w:rsidR="006E079D">
        <w:rPr>
          <w:lang w:val="ru-RU"/>
        </w:rPr>
        <w:t>национальный исследовательский университет ИТМО</w:t>
      </w:r>
    </w:p>
    <w:p w14:paraId="760B78CF" w14:textId="20E571BA" w:rsidR="00164E1F" w:rsidRDefault="00164E1F" w:rsidP="00164E1F">
      <w:pPr>
        <w:pStyle w:val="5"/>
        <w:numPr>
          <w:ilvl w:val="1"/>
          <w:numId w:val="2"/>
        </w:numPr>
        <w:rPr>
          <w:lang w:val="ru-RU"/>
        </w:rPr>
      </w:pPr>
      <w:bookmarkStart w:id="6" w:name="_Toc51424125"/>
      <w:r>
        <w:rPr>
          <w:lang w:val="ru-RU"/>
        </w:rPr>
        <w:t xml:space="preserve"> Наименование организаций – Заказчика и Разработчика</w:t>
      </w:r>
      <w:bookmarkEnd w:id="6"/>
    </w:p>
    <w:p w14:paraId="3126A532" w14:textId="4444AAA5" w:rsidR="00164E1F" w:rsidRDefault="00164E1F" w:rsidP="00164E1F">
      <w:pPr>
        <w:pStyle w:val="6"/>
        <w:numPr>
          <w:ilvl w:val="2"/>
          <w:numId w:val="2"/>
        </w:numPr>
        <w:rPr>
          <w:lang w:val="ru-RU"/>
        </w:rPr>
      </w:pPr>
      <w:bookmarkStart w:id="7" w:name="_Toc51424126"/>
      <w:r>
        <w:rPr>
          <w:lang w:val="ru-RU"/>
        </w:rPr>
        <w:t>Заказчик</w:t>
      </w:r>
      <w:bookmarkEnd w:id="7"/>
    </w:p>
    <w:p w14:paraId="078E6C2E" w14:textId="77777777" w:rsidR="006E079D" w:rsidRDefault="00164E1F" w:rsidP="00164E1F">
      <w:pPr>
        <w:rPr>
          <w:lang w:val="ru-RU"/>
        </w:rPr>
      </w:pPr>
      <w:r>
        <w:rPr>
          <w:lang w:val="ru-RU"/>
        </w:rPr>
        <w:t xml:space="preserve">Заказчик: </w:t>
      </w:r>
    </w:p>
    <w:p w14:paraId="329C3CB7" w14:textId="2CF31B99" w:rsidR="00164E1F" w:rsidRDefault="006E079D" w:rsidP="00164E1F">
      <w:pPr>
        <w:rPr>
          <w:lang w:val="ru-RU"/>
        </w:rPr>
      </w:pPr>
      <w:r>
        <w:rPr>
          <w:lang w:val="ru-RU"/>
        </w:rPr>
        <w:t>Федеральное государственное автономное образовательное учреждение НИУ «ИТМО».</w:t>
      </w:r>
    </w:p>
    <w:p w14:paraId="5549F97F" w14:textId="77777777" w:rsidR="006E079D" w:rsidRDefault="00164E1F" w:rsidP="00164E1F">
      <w:r>
        <w:rPr>
          <w:lang w:val="ru-RU"/>
        </w:rPr>
        <w:t xml:space="preserve">Адрес фактический: </w:t>
      </w:r>
      <w:r w:rsidR="006E079D">
        <w:rPr>
          <w:lang w:val="ru-RU"/>
        </w:rPr>
        <w:t xml:space="preserve">г. Санкт-Петербург, Кронверкский пр-т., 49 </w:t>
      </w:r>
    </w:p>
    <w:p w14:paraId="4C12C597" w14:textId="76F1162B" w:rsidR="00164E1F" w:rsidRDefault="00164E1F" w:rsidP="00164E1F">
      <w:pPr>
        <w:rPr>
          <w:lang w:val="ru-RU"/>
        </w:rPr>
      </w:pPr>
      <w:r>
        <w:rPr>
          <w:lang w:val="ru-RU"/>
        </w:rPr>
        <w:t xml:space="preserve">Телефон: </w:t>
      </w:r>
      <w:r w:rsidRPr="00C27DA7">
        <w:rPr>
          <w:lang w:val="ru-RU"/>
        </w:rPr>
        <w:t>+</w:t>
      </w:r>
      <w:r w:rsidRPr="006E079D">
        <w:rPr>
          <w:rFonts w:cs="Times New Roman"/>
          <w:szCs w:val="24"/>
          <w:lang w:val="ru-RU"/>
        </w:rPr>
        <w:t>7 (</w:t>
      </w:r>
      <w:r w:rsidR="006E079D" w:rsidRPr="006E079D">
        <w:rPr>
          <w:rFonts w:cs="Times New Roman"/>
          <w:color w:val="333333"/>
          <w:szCs w:val="24"/>
          <w:shd w:val="clear" w:color="auto" w:fill="FFFFFF"/>
        </w:rPr>
        <w:t>812</w:t>
      </w:r>
      <w:r w:rsidR="006E079D" w:rsidRPr="006E079D">
        <w:rPr>
          <w:rFonts w:cs="Times New Roman"/>
          <w:color w:val="333333"/>
          <w:szCs w:val="24"/>
          <w:shd w:val="clear" w:color="auto" w:fill="FFFFFF"/>
          <w:lang w:val="ru-RU"/>
        </w:rPr>
        <w:t>)</w:t>
      </w:r>
      <w:r w:rsidR="006E079D" w:rsidRPr="006E079D">
        <w:rPr>
          <w:rFonts w:cs="Times New Roman"/>
          <w:color w:val="333333"/>
          <w:szCs w:val="24"/>
          <w:shd w:val="clear" w:color="auto" w:fill="FFFFFF"/>
        </w:rPr>
        <w:t xml:space="preserve"> 232-43-18</w:t>
      </w:r>
    </w:p>
    <w:p w14:paraId="07330F5F" w14:textId="6514CD93" w:rsidR="00164E1F" w:rsidRDefault="00164E1F" w:rsidP="00164E1F">
      <w:pPr>
        <w:pStyle w:val="6"/>
        <w:numPr>
          <w:ilvl w:val="2"/>
          <w:numId w:val="2"/>
        </w:numPr>
        <w:rPr>
          <w:lang w:val="ru-RU"/>
        </w:rPr>
      </w:pPr>
      <w:bookmarkStart w:id="8" w:name="_Toc51424127"/>
      <w:r>
        <w:rPr>
          <w:lang w:val="ru-RU"/>
        </w:rPr>
        <w:t>Разработчик</w:t>
      </w:r>
      <w:bookmarkEnd w:id="8"/>
    </w:p>
    <w:p w14:paraId="4CE15700" w14:textId="1E7441DA" w:rsidR="00164E1F" w:rsidRDefault="00164E1F" w:rsidP="00164E1F">
      <w:pPr>
        <w:rPr>
          <w:lang w:val="ru-RU"/>
        </w:rPr>
      </w:pPr>
      <w:r>
        <w:rPr>
          <w:lang w:val="ru-RU"/>
        </w:rPr>
        <w:t xml:space="preserve">Разработчик: </w:t>
      </w:r>
      <w:r w:rsidR="006E079D">
        <w:rPr>
          <w:lang w:val="ru-RU"/>
        </w:rPr>
        <w:t>студент</w:t>
      </w:r>
      <w:r>
        <w:rPr>
          <w:lang w:val="ru-RU"/>
        </w:rPr>
        <w:t xml:space="preserve"> </w:t>
      </w:r>
      <w:r w:rsidR="006E079D">
        <w:rPr>
          <w:lang w:val="ru-RU"/>
        </w:rPr>
        <w:t xml:space="preserve">Радько </w:t>
      </w:r>
      <w:proofErr w:type="gramStart"/>
      <w:r w:rsidR="006E079D">
        <w:rPr>
          <w:lang w:val="ru-RU"/>
        </w:rPr>
        <w:t>И.О.</w:t>
      </w:r>
      <w:proofErr w:type="gramEnd"/>
    </w:p>
    <w:p w14:paraId="7BD36A45" w14:textId="581A6219" w:rsidR="00164E1F" w:rsidRDefault="00164E1F" w:rsidP="00164E1F">
      <w:pPr>
        <w:rPr>
          <w:lang w:val="ru-RU"/>
        </w:rPr>
      </w:pPr>
      <w:r>
        <w:rPr>
          <w:lang w:val="ru-RU"/>
        </w:rPr>
        <w:t xml:space="preserve">Адрес фактический: г. Санкт-Петербург, </w:t>
      </w:r>
      <w:r w:rsidR="006E079D">
        <w:rPr>
          <w:lang w:val="ru-RU"/>
        </w:rPr>
        <w:t>ул. Белорусская д.6.</w:t>
      </w:r>
    </w:p>
    <w:p w14:paraId="78A0E002" w14:textId="28B68060" w:rsidR="00164E1F" w:rsidRDefault="00164E1F" w:rsidP="00164E1F">
      <w:pPr>
        <w:rPr>
          <w:lang w:val="ru-RU"/>
        </w:rPr>
      </w:pPr>
      <w:r>
        <w:rPr>
          <w:lang w:val="ru-RU"/>
        </w:rPr>
        <w:t>Телефон: +7 (</w:t>
      </w:r>
      <w:r w:rsidR="006E079D">
        <w:rPr>
          <w:lang w:val="ru-RU"/>
        </w:rPr>
        <w:t>812</w:t>
      </w:r>
      <w:r>
        <w:rPr>
          <w:lang w:val="ru-RU"/>
        </w:rPr>
        <w:t xml:space="preserve">) </w:t>
      </w:r>
      <w:r w:rsidR="006E079D">
        <w:rPr>
          <w:lang w:val="ru-RU"/>
        </w:rPr>
        <w:t>578-75 -27</w:t>
      </w:r>
    </w:p>
    <w:p w14:paraId="4EBEB22C" w14:textId="75466F49" w:rsidR="00164E1F" w:rsidRDefault="00164E1F" w:rsidP="00164E1F">
      <w:pPr>
        <w:pStyle w:val="5"/>
        <w:numPr>
          <w:ilvl w:val="1"/>
          <w:numId w:val="2"/>
        </w:numPr>
        <w:rPr>
          <w:lang w:val="ru-RU"/>
        </w:rPr>
      </w:pPr>
      <w:bookmarkStart w:id="9" w:name="_Toc51424128"/>
      <w:r>
        <w:rPr>
          <w:lang w:val="ru-RU"/>
        </w:rPr>
        <w:t xml:space="preserve"> Плановые сроки начала и окончания работ</w:t>
      </w:r>
      <w:bookmarkEnd w:id="9"/>
    </w:p>
    <w:p w14:paraId="04C62F29" w14:textId="58CDB97B" w:rsidR="00164E1F" w:rsidRDefault="00164E1F" w:rsidP="00164E1F">
      <w:pPr>
        <w:rPr>
          <w:lang w:val="ru-RU"/>
        </w:rPr>
      </w:pPr>
      <w:r>
        <w:rPr>
          <w:lang w:val="ru-RU"/>
        </w:rPr>
        <w:t xml:space="preserve">Начало работ – </w:t>
      </w:r>
      <w:r w:rsidR="006E079D">
        <w:rPr>
          <w:lang w:val="ru-RU"/>
        </w:rPr>
        <w:t>09</w:t>
      </w:r>
      <w:r>
        <w:rPr>
          <w:lang w:val="ru-RU"/>
        </w:rPr>
        <w:t>.09.2020</w:t>
      </w:r>
    </w:p>
    <w:p w14:paraId="420BDDF5" w14:textId="77777777" w:rsidR="00164E1F" w:rsidRDefault="00164E1F" w:rsidP="00164E1F">
      <w:pPr>
        <w:rPr>
          <w:lang w:val="ru-RU"/>
        </w:rPr>
      </w:pPr>
      <w:r>
        <w:rPr>
          <w:lang w:val="ru-RU"/>
        </w:rPr>
        <w:t>Окончание работ – 20.05.2021</w:t>
      </w:r>
    </w:p>
    <w:p w14:paraId="5C4EE455" w14:textId="649A8AD6" w:rsidR="00164E1F" w:rsidRDefault="00164E1F" w:rsidP="00164E1F">
      <w:pPr>
        <w:pStyle w:val="5"/>
        <w:numPr>
          <w:ilvl w:val="1"/>
          <w:numId w:val="2"/>
        </w:numPr>
        <w:rPr>
          <w:lang w:val="ru-RU"/>
        </w:rPr>
      </w:pPr>
      <w:bookmarkStart w:id="10" w:name="_Toc51424129"/>
      <w:r>
        <w:rPr>
          <w:lang w:val="ru-RU"/>
        </w:rPr>
        <w:t xml:space="preserve"> Источники и порядок финансирования</w:t>
      </w:r>
      <w:bookmarkEnd w:id="10"/>
    </w:p>
    <w:p w14:paraId="2FE28B22" w14:textId="775D88C5" w:rsidR="006E079D" w:rsidRDefault="00164E1F" w:rsidP="00164E1F">
      <w:pPr>
        <w:rPr>
          <w:lang w:val="ru-RU"/>
        </w:rPr>
      </w:pPr>
      <w:r>
        <w:rPr>
          <w:lang w:val="ru-RU"/>
        </w:rPr>
        <w:t xml:space="preserve">Источник финансирования – </w:t>
      </w:r>
      <w:r w:rsidR="006E079D">
        <w:rPr>
          <w:lang w:val="ru-RU"/>
        </w:rPr>
        <w:t>бюджет на разработки программного обеспечения НИУ «ИТМО»</w:t>
      </w:r>
      <w:r>
        <w:rPr>
          <w:lang w:val="ru-RU"/>
        </w:rPr>
        <w:t xml:space="preserve">. </w:t>
      </w:r>
    </w:p>
    <w:p w14:paraId="599A7309" w14:textId="7C67A99B" w:rsidR="00164E1F" w:rsidRDefault="00164E1F" w:rsidP="00164E1F">
      <w:pPr>
        <w:rPr>
          <w:lang w:val="ru-RU"/>
        </w:rPr>
      </w:pPr>
      <w:r>
        <w:rPr>
          <w:lang w:val="ru-RU"/>
        </w:rPr>
        <w:t>Порядок финансирования указан в Договоре.</w:t>
      </w:r>
    </w:p>
    <w:p w14:paraId="153BF82A" w14:textId="6E7ADBDF" w:rsidR="00164E1F" w:rsidRDefault="00164E1F" w:rsidP="00164E1F">
      <w:pPr>
        <w:pStyle w:val="5"/>
        <w:numPr>
          <w:ilvl w:val="1"/>
          <w:numId w:val="2"/>
        </w:numPr>
        <w:rPr>
          <w:lang w:val="ru-RU"/>
        </w:rPr>
      </w:pPr>
      <w:bookmarkStart w:id="11" w:name="_Toc51424130"/>
      <w:r>
        <w:rPr>
          <w:lang w:val="ru-RU"/>
        </w:rPr>
        <w:t xml:space="preserve"> Порядок оформления и предъявления заказчику результатов работ</w:t>
      </w:r>
      <w:bookmarkEnd w:id="11"/>
    </w:p>
    <w:p w14:paraId="7A51DD83" w14:textId="62FAAD19" w:rsidR="006E079D" w:rsidRDefault="006E079D">
      <w:pPr>
        <w:jc w:val="both"/>
        <w:rPr>
          <w:rFonts w:eastAsia="Times New Roman" w:cs="Times New Roman"/>
          <w:szCs w:val="24"/>
          <w:lang w:val="ru-RU"/>
        </w:rPr>
        <w:pPrChange w:id="12" w:author="Радько Игорь Олегович" w:date="2020-09-24T12:00:00Z">
          <w:pPr/>
        </w:pPrChange>
      </w:pPr>
      <w:r w:rsidRPr="00AD5EC9">
        <w:rPr>
          <w:rFonts w:eastAsia="Times New Roman" w:cs="Times New Roman"/>
          <w:szCs w:val="24"/>
        </w:rPr>
        <w:t xml:space="preserve">Работы по созданию </w:t>
      </w:r>
      <w:r>
        <w:rPr>
          <w:rFonts w:eastAsia="Times New Roman" w:cs="Times New Roman"/>
          <w:szCs w:val="24"/>
        </w:rPr>
        <w:t>системы</w:t>
      </w:r>
      <w:r w:rsidRPr="00AD5EC9">
        <w:rPr>
          <w:rFonts w:eastAsia="Times New Roman" w:cs="Times New Roman"/>
          <w:szCs w:val="24"/>
        </w:rPr>
        <w:t xml:space="preserve"> сдаются </w:t>
      </w:r>
      <w:r>
        <w:rPr>
          <w:rFonts w:eastAsia="Times New Roman" w:cs="Times New Roman"/>
          <w:szCs w:val="24"/>
          <w:lang w:val="ru-RU"/>
        </w:rPr>
        <w:t>«р</w:t>
      </w:r>
      <w:proofErr w:type="spellStart"/>
      <w:r w:rsidRPr="00AD5EC9">
        <w:rPr>
          <w:rFonts w:eastAsia="Times New Roman" w:cs="Times New Roman"/>
          <w:szCs w:val="24"/>
        </w:rPr>
        <w:t>азработчиком</w:t>
      </w:r>
      <w:proofErr w:type="spellEnd"/>
      <w:r>
        <w:rPr>
          <w:rFonts w:eastAsia="Times New Roman" w:cs="Times New Roman"/>
          <w:szCs w:val="24"/>
          <w:lang w:val="ru-RU"/>
        </w:rPr>
        <w:t>»</w:t>
      </w:r>
      <w:r w:rsidRPr="00AD5EC9">
        <w:rPr>
          <w:rFonts w:eastAsia="Times New Roman" w:cs="Times New Roman"/>
          <w:szCs w:val="24"/>
        </w:rPr>
        <w:t xml:space="preserve"> поэтапно в соответствии с календарным планом Проекта. По окончании каждого из этапов работ </w:t>
      </w:r>
      <w:r>
        <w:rPr>
          <w:rFonts w:eastAsia="Times New Roman" w:cs="Times New Roman"/>
          <w:szCs w:val="24"/>
          <w:lang w:val="ru-RU"/>
        </w:rPr>
        <w:t>«р</w:t>
      </w:r>
      <w:proofErr w:type="spellStart"/>
      <w:r w:rsidRPr="00AD5EC9">
        <w:rPr>
          <w:rFonts w:eastAsia="Times New Roman" w:cs="Times New Roman"/>
          <w:szCs w:val="24"/>
        </w:rPr>
        <w:t>азработчик</w:t>
      </w:r>
      <w:proofErr w:type="spellEnd"/>
      <w:r>
        <w:rPr>
          <w:rFonts w:eastAsia="Times New Roman" w:cs="Times New Roman"/>
          <w:szCs w:val="24"/>
          <w:lang w:val="ru-RU"/>
        </w:rPr>
        <w:t>»</w:t>
      </w:r>
      <w:r w:rsidRPr="00AD5EC9">
        <w:rPr>
          <w:rFonts w:eastAsia="Times New Roman" w:cs="Times New Roman"/>
          <w:szCs w:val="24"/>
        </w:rPr>
        <w:t xml:space="preserve"> сдает Заказчику соответствующие отчетные документы этапа, состав которых определены Договором</w:t>
      </w:r>
      <w:r>
        <w:rPr>
          <w:rFonts w:eastAsia="Times New Roman" w:cs="Times New Roman"/>
          <w:szCs w:val="24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6"/>
        <w:gridCol w:w="2285"/>
        <w:gridCol w:w="1735"/>
        <w:gridCol w:w="2606"/>
        <w:gridCol w:w="1803"/>
      </w:tblGrid>
      <w:tr w:rsidR="00DD4ADB" w:rsidRPr="0015684B" w14:paraId="53D80418" w14:textId="77777777" w:rsidTr="00DD4ADB">
        <w:tc>
          <w:tcPr>
            <w:tcW w:w="876" w:type="dxa"/>
            <w:vAlign w:val="center"/>
          </w:tcPr>
          <w:p w14:paraId="4457A521" w14:textId="77777777" w:rsidR="00DD4ADB" w:rsidRPr="0015684B" w:rsidRDefault="00DD4ADB" w:rsidP="007C1608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5684B">
              <w:rPr>
                <w:b/>
                <w:bCs/>
                <w:sz w:val="28"/>
                <w:szCs w:val="28"/>
              </w:rPr>
              <w:lastRenderedPageBreak/>
              <w:t>№ этапа</w:t>
            </w:r>
          </w:p>
        </w:tc>
        <w:tc>
          <w:tcPr>
            <w:tcW w:w="2380" w:type="dxa"/>
            <w:vAlign w:val="center"/>
          </w:tcPr>
          <w:p w14:paraId="7166AF7D" w14:textId="6A9CE38E" w:rsidR="00DD4ADB" w:rsidRPr="0015684B" w:rsidRDefault="00DD4ADB" w:rsidP="007C1608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5684B">
              <w:rPr>
                <w:b/>
                <w:bCs/>
                <w:sz w:val="28"/>
                <w:szCs w:val="28"/>
              </w:rPr>
              <w:t xml:space="preserve">Наименование 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 </w:t>
            </w:r>
            <w:r w:rsidRPr="0015684B">
              <w:rPr>
                <w:b/>
                <w:bCs/>
                <w:sz w:val="28"/>
                <w:szCs w:val="28"/>
              </w:rPr>
              <w:t>этапа</w:t>
            </w:r>
          </w:p>
        </w:tc>
        <w:tc>
          <w:tcPr>
            <w:tcW w:w="1390" w:type="dxa"/>
            <w:vAlign w:val="center"/>
          </w:tcPr>
          <w:p w14:paraId="0B6739B6" w14:textId="77777777" w:rsidR="00DD4ADB" w:rsidRPr="0015684B" w:rsidRDefault="00DD4ADB" w:rsidP="007C1608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5684B">
              <w:rPr>
                <w:b/>
                <w:bCs/>
                <w:sz w:val="28"/>
                <w:szCs w:val="28"/>
              </w:rPr>
              <w:t>Срок завершения этапа</w:t>
            </w:r>
          </w:p>
        </w:tc>
        <w:tc>
          <w:tcPr>
            <w:tcW w:w="2846" w:type="dxa"/>
            <w:vAlign w:val="center"/>
          </w:tcPr>
          <w:p w14:paraId="121DB2CB" w14:textId="77777777" w:rsidR="00DD4ADB" w:rsidRPr="0015684B" w:rsidRDefault="00DD4ADB" w:rsidP="007C1608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5684B">
              <w:rPr>
                <w:b/>
                <w:bCs/>
                <w:sz w:val="28"/>
                <w:szCs w:val="28"/>
              </w:rPr>
              <w:t>Виды работ</w:t>
            </w:r>
          </w:p>
        </w:tc>
        <w:tc>
          <w:tcPr>
            <w:tcW w:w="1853" w:type="dxa"/>
            <w:vAlign w:val="center"/>
          </w:tcPr>
          <w:p w14:paraId="1860C7A7" w14:textId="77777777" w:rsidR="00DD4ADB" w:rsidRPr="0015684B" w:rsidRDefault="00DD4ADB" w:rsidP="007C1608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5684B">
              <w:rPr>
                <w:b/>
                <w:bCs/>
                <w:sz w:val="28"/>
                <w:szCs w:val="28"/>
              </w:rPr>
              <w:t>Форма отчетности</w:t>
            </w:r>
          </w:p>
        </w:tc>
      </w:tr>
      <w:tr w:rsidR="00DD4ADB" w:rsidRPr="0015684B" w14:paraId="3CF8A116" w14:textId="77777777" w:rsidTr="00DD4ADB">
        <w:tc>
          <w:tcPr>
            <w:tcW w:w="876" w:type="dxa"/>
            <w:vAlign w:val="center"/>
          </w:tcPr>
          <w:p w14:paraId="2121EFED" w14:textId="77777777" w:rsidR="00DD4ADB" w:rsidRPr="0096158E" w:rsidRDefault="00DD4ADB" w:rsidP="007C1608">
            <w:pPr>
              <w:ind w:firstLine="0"/>
              <w:jc w:val="center"/>
              <w:rPr>
                <w:szCs w:val="24"/>
              </w:rPr>
            </w:pPr>
            <w:r w:rsidRPr="0096158E">
              <w:rPr>
                <w:szCs w:val="24"/>
              </w:rPr>
              <w:t>1</w:t>
            </w:r>
          </w:p>
        </w:tc>
        <w:tc>
          <w:tcPr>
            <w:tcW w:w="2380" w:type="dxa"/>
            <w:vAlign w:val="center"/>
          </w:tcPr>
          <w:p w14:paraId="2DFE1D75" w14:textId="77777777" w:rsidR="00DD4ADB" w:rsidRPr="0096158E" w:rsidRDefault="00DD4ADB" w:rsidP="007C1608">
            <w:pPr>
              <w:ind w:firstLine="0"/>
              <w:jc w:val="center"/>
              <w:rPr>
                <w:szCs w:val="24"/>
              </w:rPr>
            </w:pPr>
            <w:r w:rsidRPr="0096158E">
              <w:rPr>
                <w:szCs w:val="24"/>
              </w:rPr>
              <w:t>Создание системы (проектирование и моделирование)</w:t>
            </w:r>
          </w:p>
        </w:tc>
        <w:tc>
          <w:tcPr>
            <w:tcW w:w="1390" w:type="dxa"/>
            <w:vAlign w:val="center"/>
          </w:tcPr>
          <w:p w14:paraId="08BCDA7D" w14:textId="036413F5" w:rsidR="00DD4ADB" w:rsidRPr="0096158E" w:rsidRDefault="00DD4ADB" w:rsidP="007C1608">
            <w:pPr>
              <w:ind w:firstLine="0"/>
              <w:jc w:val="center"/>
              <w:rPr>
                <w:szCs w:val="24"/>
              </w:rPr>
            </w:pPr>
            <w:r w:rsidRPr="0096158E">
              <w:rPr>
                <w:szCs w:val="24"/>
              </w:rPr>
              <w:t>2</w:t>
            </w:r>
            <w:r w:rsidRPr="0096158E">
              <w:rPr>
                <w:szCs w:val="24"/>
                <w:lang w:val="en-US"/>
              </w:rPr>
              <w:t>3</w:t>
            </w:r>
            <w:r w:rsidRPr="0096158E">
              <w:rPr>
                <w:szCs w:val="24"/>
              </w:rPr>
              <w:t>.09.2020</w:t>
            </w:r>
          </w:p>
        </w:tc>
        <w:tc>
          <w:tcPr>
            <w:tcW w:w="2846" w:type="dxa"/>
            <w:vAlign w:val="center"/>
          </w:tcPr>
          <w:p w14:paraId="50169DBD" w14:textId="412ED903" w:rsidR="00DD4ADB" w:rsidRPr="0096158E" w:rsidRDefault="00DD4ADB" w:rsidP="00DD4ADB">
            <w:pPr>
              <w:spacing w:before="0" w:after="0" w:line="240" w:lineRule="auto"/>
              <w:ind w:firstLine="0"/>
              <w:rPr>
                <w:szCs w:val="24"/>
              </w:rPr>
            </w:pPr>
            <w:r w:rsidRPr="0096158E">
              <w:rPr>
                <w:szCs w:val="24"/>
                <w:lang w:val="ru-RU"/>
              </w:rPr>
              <w:t xml:space="preserve">- </w:t>
            </w:r>
            <w:r w:rsidRPr="0096158E">
              <w:rPr>
                <w:szCs w:val="24"/>
              </w:rPr>
              <w:t>Анализ требований заказчика</w:t>
            </w:r>
          </w:p>
          <w:p w14:paraId="0EAE3B92" w14:textId="74742805" w:rsidR="00DD4ADB" w:rsidRPr="0096158E" w:rsidRDefault="00DD4ADB" w:rsidP="00DD4ADB">
            <w:pPr>
              <w:spacing w:before="0" w:after="0" w:line="240" w:lineRule="auto"/>
              <w:ind w:firstLine="0"/>
              <w:rPr>
                <w:szCs w:val="24"/>
                <w:lang w:val="ru-RU"/>
              </w:rPr>
            </w:pPr>
            <w:r w:rsidRPr="0096158E">
              <w:rPr>
                <w:szCs w:val="24"/>
                <w:lang w:val="ru-RU"/>
              </w:rPr>
              <w:t xml:space="preserve">- </w:t>
            </w:r>
            <w:r w:rsidRPr="0096158E">
              <w:rPr>
                <w:szCs w:val="24"/>
              </w:rPr>
              <w:t>Определение функциональных требований к системе</w:t>
            </w:r>
            <w:r w:rsidR="0096158E" w:rsidRPr="0096158E">
              <w:rPr>
                <w:szCs w:val="24"/>
                <w:lang w:val="ru-RU"/>
              </w:rPr>
              <w:t xml:space="preserve"> </w:t>
            </w:r>
            <w:r w:rsidR="0096158E" w:rsidRPr="0096158E">
              <w:rPr>
                <w:szCs w:val="24"/>
                <w:lang w:val="en-GB"/>
              </w:rPr>
              <w:t>IDEF</w:t>
            </w:r>
            <w:r w:rsidR="0096158E" w:rsidRPr="0096158E">
              <w:rPr>
                <w:szCs w:val="24"/>
                <w:lang w:val="ru-RU"/>
              </w:rPr>
              <w:t xml:space="preserve"> диаграммы</w:t>
            </w:r>
          </w:p>
          <w:p w14:paraId="4D3016B2" w14:textId="1138005E" w:rsidR="00DD4ADB" w:rsidRPr="0096158E" w:rsidRDefault="00DD4ADB" w:rsidP="00DD4ADB">
            <w:pPr>
              <w:spacing w:before="0" w:after="0" w:line="240" w:lineRule="auto"/>
              <w:ind w:firstLine="0"/>
              <w:rPr>
                <w:szCs w:val="24"/>
              </w:rPr>
            </w:pPr>
            <w:r w:rsidRPr="0096158E">
              <w:rPr>
                <w:szCs w:val="24"/>
                <w:lang w:val="ru-RU"/>
              </w:rPr>
              <w:t xml:space="preserve">- </w:t>
            </w:r>
            <w:r w:rsidRPr="0096158E">
              <w:rPr>
                <w:szCs w:val="24"/>
              </w:rPr>
              <w:t>Создание UML – диаграмм</w:t>
            </w:r>
          </w:p>
          <w:p w14:paraId="48E38F84" w14:textId="77777777" w:rsidR="00DD4ADB" w:rsidRPr="0096158E" w:rsidRDefault="00DD4ADB" w:rsidP="007C1608">
            <w:pPr>
              <w:ind w:left="360" w:firstLine="0"/>
              <w:rPr>
                <w:szCs w:val="24"/>
              </w:rPr>
            </w:pPr>
          </w:p>
        </w:tc>
        <w:tc>
          <w:tcPr>
            <w:tcW w:w="1853" w:type="dxa"/>
            <w:vAlign w:val="center"/>
          </w:tcPr>
          <w:p w14:paraId="5D05A786" w14:textId="5973D743" w:rsidR="00DD4ADB" w:rsidRPr="0096158E" w:rsidRDefault="00DD4ADB" w:rsidP="007C1608">
            <w:pPr>
              <w:ind w:firstLine="0"/>
              <w:jc w:val="center"/>
              <w:rPr>
                <w:szCs w:val="24"/>
              </w:rPr>
            </w:pPr>
            <w:r w:rsidRPr="0096158E">
              <w:rPr>
                <w:szCs w:val="24"/>
                <w:lang w:val="en-GB"/>
              </w:rPr>
              <w:t>IDEF</w:t>
            </w:r>
            <w:r w:rsidRPr="0096158E">
              <w:rPr>
                <w:szCs w:val="24"/>
                <w:lang w:val="ru-RU"/>
              </w:rPr>
              <w:t xml:space="preserve"> и </w:t>
            </w:r>
            <w:r w:rsidRPr="0096158E">
              <w:rPr>
                <w:szCs w:val="24"/>
                <w:lang w:val="en-US"/>
              </w:rPr>
              <w:t>UML</w:t>
            </w:r>
            <w:r w:rsidRPr="0096158E">
              <w:rPr>
                <w:szCs w:val="24"/>
              </w:rPr>
              <w:t xml:space="preserve"> – диаграммы, диаграмма «сущность – связь»</w:t>
            </w:r>
          </w:p>
        </w:tc>
      </w:tr>
      <w:tr w:rsidR="00DD4ADB" w14:paraId="6A1EE5E8" w14:textId="77777777" w:rsidTr="00DD4ADB">
        <w:tc>
          <w:tcPr>
            <w:tcW w:w="876" w:type="dxa"/>
            <w:vAlign w:val="center"/>
          </w:tcPr>
          <w:p w14:paraId="2948A7EE" w14:textId="77777777" w:rsidR="00DD4ADB" w:rsidRPr="0096158E" w:rsidRDefault="00DD4ADB" w:rsidP="007C1608">
            <w:pPr>
              <w:ind w:firstLine="0"/>
              <w:jc w:val="center"/>
              <w:rPr>
                <w:szCs w:val="24"/>
              </w:rPr>
            </w:pPr>
            <w:r w:rsidRPr="0096158E">
              <w:rPr>
                <w:szCs w:val="24"/>
              </w:rPr>
              <w:t>2</w:t>
            </w:r>
          </w:p>
        </w:tc>
        <w:tc>
          <w:tcPr>
            <w:tcW w:w="2380" w:type="dxa"/>
            <w:vAlign w:val="center"/>
          </w:tcPr>
          <w:p w14:paraId="635F0E41" w14:textId="77777777" w:rsidR="00DD4ADB" w:rsidRPr="0096158E" w:rsidRDefault="00DD4ADB" w:rsidP="007C1608">
            <w:pPr>
              <w:ind w:firstLine="0"/>
              <w:jc w:val="center"/>
              <w:rPr>
                <w:szCs w:val="24"/>
              </w:rPr>
            </w:pPr>
            <w:r w:rsidRPr="0096158E">
              <w:rPr>
                <w:szCs w:val="24"/>
              </w:rPr>
              <w:t>Реализация системы</w:t>
            </w:r>
          </w:p>
        </w:tc>
        <w:tc>
          <w:tcPr>
            <w:tcW w:w="1390" w:type="dxa"/>
            <w:vAlign w:val="center"/>
          </w:tcPr>
          <w:p w14:paraId="50B2C7AD" w14:textId="7F431A9B" w:rsidR="00DD4ADB" w:rsidRPr="0096158E" w:rsidRDefault="00DD4ADB" w:rsidP="007C1608">
            <w:pPr>
              <w:ind w:firstLine="0"/>
              <w:jc w:val="center"/>
              <w:rPr>
                <w:szCs w:val="24"/>
                <w:lang w:val="ru-RU"/>
              </w:rPr>
            </w:pPr>
            <w:r w:rsidRPr="0096158E">
              <w:rPr>
                <w:szCs w:val="24"/>
                <w:lang w:val="ru-RU"/>
              </w:rPr>
              <w:t>12</w:t>
            </w:r>
            <w:r w:rsidRPr="0096158E">
              <w:rPr>
                <w:szCs w:val="24"/>
              </w:rPr>
              <w:t>.</w:t>
            </w:r>
            <w:r w:rsidRPr="0096158E">
              <w:rPr>
                <w:szCs w:val="24"/>
                <w:lang w:val="ru-RU"/>
              </w:rPr>
              <w:t>03</w:t>
            </w:r>
            <w:r w:rsidRPr="0096158E">
              <w:rPr>
                <w:szCs w:val="24"/>
              </w:rPr>
              <w:t>.202</w:t>
            </w:r>
            <w:r w:rsidRPr="0096158E">
              <w:rPr>
                <w:szCs w:val="24"/>
                <w:lang w:val="ru-RU"/>
              </w:rPr>
              <w:t>1</w:t>
            </w:r>
          </w:p>
        </w:tc>
        <w:tc>
          <w:tcPr>
            <w:tcW w:w="2846" w:type="dxa"/>
            <w:vAlign w:val="center"/>
          </w:tcPr>
          <w:p w14:paraId="3428AAF1" w14:textId="77777777" w:rsidR="00DD4ADB" w:rsidRPr="0096158E" w:rsidRDefault="00DD4ADB" w:rsidP="007C1608">
            <w:pPr>
              <w:ind w:firstLine="0"/>
              <w:jc w:val="center"/>
              <w:rPr>
                <w:szCs w:val="24"/>
              </w:rPr>
            </w:pPr>
            <w:r w:rsidRPr="0096158E">
              <w:rPr>
                <w:szCs w:val="24"/>
              </w:rPr>
              <w:t>Создание программного обеспечения</w:t>
            </w:r>
          </w:p>
          <w:p w14:paraId="75A31F8C" w14:textId="122E9ACF" w:rsidR="00DD4ADB" w:rsidRPr="0096158E" w:rsidRDefault="00DD4ADB" w:rsidP="007C1608">
            <w:pPr>
              <w:ind w:firstLine="0"/>
              <w:jc w:val="center"/>
              <w:rPr>
                <w:szCs w:val="24"/>
                <w:lang w:val="ru-RU"/>
              </w:rPr>
            </w:pPr>
            <w:r w:rsidRPr="0096158E">
              <w:rPr>
                <w:szCs w:val="24"/>
                <w:lang w:val="en-GB"/>
              </w:rPr>
              <w:t>Web</w:t>
            </w:r>
            <w:r w:rsidRPr="003B3AD9">
              <w:rPr>
                <w:szCs w:val="24"/>
                <w:lang w:val="ru-RU"/>
                <w:rPrChange w:id="13" w:author="Радько Игорь Олегович" w:date="2020-09-24T11:39:00Z">
                  <w:rPr>
                    <w:szCs w:val="24"/>
                    <w:lang w:val="en-GB"/>
                  </w:rPr>
                </w:rPrChange>
              </w:rPr>
              <w:t>-</w:t>
            </w:r>
            <w:r w:rsidRPr="0096158E">
              <w:rPr>
                <w:szCs w:val="24"/>
                <w:lang w:val="ru-RU"/>
              </w:rPr>
              <w:t>приложение</w:t>
            </w:r>
          </w:p>
        </w:tc>
        <w:tc>
          <w:tcPr>
            <w:tcW w:w="1853" w:type="dxa"/>
            <w:vAlign w:val="center"/>
          </w:tcPr>
          <w:p w14:paraId="0DFE26B0" w14:textId="46D660D2" w:rsidR="00DD4ADB" w:rsidRPr="0096158E" w:rsidRDefault="00DD4ADB" w:rsidP="007C1608">
            <w:pPr>
              <w:ind w:firstLine="0"/>
              <w:jc w:val="center"/>
              <w:rPr>
                <w:szCs w:val="24"/>
                <w:lang w:val="ru-RU"/>
              </w:rPr>
            </w:pPr>
            <w:r w:rsidRPr="0096158E">
              <w:rPr>
                <w:szCs w:val="24"/>
                <w:lang w:val="ru-RU"/>
              </w:rPr>
              <w:t xml:space="preserve">Начало работы </w:t>
            </w:r>
            <w:r w:rsidRPr="0096158E">
              <w:rPr>
                <w:szCs w:val="24"/>
              </w:rPr>
              <w:t>систем</w:t>
            </w:r>
            <w:r w:rsidRPr="0096158E">
              <w:rPr>
                <w:szCs w:val="24"/>
                <w:lang w:val="ru-RU"/>
              </w:rPr>
              <w:t>ы</w:t>
            </w:r>
          </w:p>
        </w:tc>
      </w:tr>
      <w:tr w:rsidR="00DD4ADB" w14:paraId="5CB4E87C" w14:textId="77777777" w:rsidTr="00DD4ADB">
        <w:tc>
          <w:tcPr>
            <w:tcW w:w="876" w:type="dxa"/>
            <w:vAlign w:val="center"/>
          </w:tcPr>
          <w:p w14:paraId="3E66E96C" w14:textId="77777777" w:rsidR="00DD4ADB" w:rsidRPr="0096158E" w:rsidRDefault="00DD4ADB" w:rsidP="007C1608">
            <w:pPr>
              <w:ind w:firstLine="0"/>
              <w:jc w:val="center"/>
              <w:rPr>
                <w:szCs w:val="24"/>
              </w:rPr>
            </w:pPr>
            <w:r w:rsidRPr="0096158E">
              <w:rPr>
                <w:szCs w:val="24"/>
              </w:rPr>
              <w:t>3</w:t>
            </w:r>
          </w:p>
        </w:tc>
        <w:tc>
          <w:tcPr>
            <w:tcW w:w="2380" w:type="dxa"/>
            <w:vAlign w:val="center"/>
          </w:tcPr>
          <w:p w14:paraId="0D159C8B" w14:textId="77777777" w:rsidR="00DD4ADB" w:rsidRPr="0096158E" w:rsidRDefault="00DD4ADB" w:rsidP="007C1608">
            <w:pPr>
              <w:ind w:firstLine="0"/>
              <w:jc w:val="center"/>
              <w:rPr>
                <w:szCs w:val="24"/>
              </w:rPr>
            </w:pPr>
            <w:r w:rsidRPr="0096158E">
              <w:rPr>
                <w:szCs w:val="24"/>
              </w:rPr>
              <w:t>Тестирование</w:t>
            </w:r>
          </w:p>
        </w:tc>
        <w:tc>
          <w:tcPr>
            <w:tcW w:w="1390" w:type="dxa"/>
            <w:vAlign w:val="center"/>
          </w:tcPr>
          <w:p w14:paraId="11233ED7" w14:textId="31006C97" w:rsidR="00DD4ADB" w:rsidRPr="0096158E" w:rsidRDefault="00DD4ADB" w:rsidP="007C1608">
            <w:pPr>
              <w:ind w:firstLine="0"/>
              <w:jc w:val="center"/>
              <w:rPr>
                <w:szCs w:val="24"/>
                <w:lang w:val="ru-RU"/>
              </w:rPr>
            </w:pPr>
            <w:r w:rsidRPr="0096158E">
              <w:rPr>
                <w:szCs w:val="24"/>
              </w:rPr>
              <w:t>30.</w:t>
            </w:r>
            <w:r w:rsidRPr="0096158E">
              <w:rPr>
                <w:szCs w:val="24"/>
                <w:lang w:val="ru-RU"/>
              </w:rPr>
              <w:t>03</w:t>
            </w:r>
            <w:r w:rsidRPr="0096158E">
              <w:rPr>
                <w:szCs w:val="24"/>
              </w:rPr>
              <w:t>.202</w:t>
            </w:r>
            <w:r w:rsidRPr="0096158E">
              <w:rPr>
                <w:szCs w:val="24"/>
                <w:lang w:val="ru-RU"/>
              </w:rPr>
              <w:t>1</w:t>
            </w:r>
          </w:p>
        </w:tc>
        <w:tc>
          <w:tcPr>
            <w:tcW w:w="2846" w:type="dxa"/>
            <w:vAlign w:val="center"/>
          </w:tcPr>
          <w:p w14:paraId="102E7661" w14:textId="1F6DA3BC" w:rsidR="00DD4ADB" w:rsidRPr="0096158E" w:rsidRDefault="00DD4ADB" w:rsidP="00DD4ADB">
            <w:pPr>
              <w:spacing w:before="0" w:after="0" w:line="240" w:lineRule="auto"/>
              <w:ind w:firstLine="0"/>
              <w:rPr>
                <w:szCs w:val="24"/>
              </w:rPr>
            </w:pPr>
            <w:r w:rsidRPr="0096158E">
              <w:rPr>
                <w:szCs w:val="24"/>
                <w:lang w:val="ru-RU"/>
              </w:rPr>
              <w:t xml:space="preserve">- </w:t>
            </w:r>
            <w:r w:rsidRPr="0096158E">
              <w:rPr>
                <w:szCs w:val="24"/>
              </w:rPr>
              <w:t>Проверка удобства системы, ее соответствия требованиям заказчика</w:t>
            </w:r>
          </w:p>
          <w:p w14:paraId="61802A86" w14:textId="153B3C41" w:rsidR="00DD4ADB" w:rsidRPr="0096158E" w:rsidRDefault="00DD4ADB" w:rsidP="00DD4ADB">
            <w:pPr>
              <w:spacing w:before="0" w:after="0" w:line="240" w:lineRule="auto"/>
              <w:ind w:firstLine="0"/>
              <w:rPr>
                <w:szCs w:val="24"/>
              </w:rPr>
            </w:pPr>
            <w:r w:rsidRPr="0096158E">
              <w:rPr>
                <w:szCs w:val="24"/>
                <w:lang w:val="en-GB"/>
              </w:rPr>
              <w:t xml:space="preserve">- </w:t>
            </w:r>
            <w:r w:rsidRPr="0096158E">
              <w:rPr>
                <w:szCs w:val="24"/>
              </w:rPr>
              <w:t>Исправление неисправностей</w:t>
            </w:r>
          </w:p>
        </w:tc>
        <w:tc>
          <w:tcPr>
            <w:tcW w:w="1853" w:type="dxa"/>
            <w:vAlign w:val="center"/>
          </w:tcPr>
          <w:p w14:paraId="0CEC34DE" w14:textId="77777777" w:rsidR="00DD4ADB" w:rsidRPr="0096158E" w:rsidRDefault="00DD4ADB" w:rsidP="007C1608">
            <w:pPr>
              <w:ind w:firstLine="0"/>
              <w:jc w:val="center"/>
              <w:rPr>
                <w:szCs w:val="24"/>
              </w:rPr>
            </w:pPr>
            <w:r w:rsidRPr="0096158E">
              <w:rPr>
                <w:szCs w:val="24"/>
              </w:rPr>
              <w:t>Протокол тестирования</w:t>
            </w:r>
          </w:p>
        </w:tc>
      </w:tr>
      <w:tr w:rsidR="00DD4ADB" w14:paraId="5D566F51" w14:textId="77777777" w:rsidTr="00DD4ADB">
        <w:tc>
          <w:tcPr>
            <w:tcW w:w="876" w:type="dxa"/>
            <w:vAlign w:val="center"/>
          </w:tcPr>
          <w:p w14:paraId="2347D3F6" w14:textId="77777777" w:rsidR="00DD4ADB" w:rsidRPr="0096158E" w:rsidRDefault="00DD4ADB" w:rsidP="007C1608">
            <w:pPr>
              <w:ind w:firstLine="0"/>
              <w:jc w:val="center"/>
              <w:rPr>
                <w:szCs w:val="24"/>
              </w:rPr>
            </w:pPr>
            <w:r w:rsidRPr="0096158E">
              <w:rPr>
                <w:szCs w:val="24"/>
              </w:rPr>
              <w:t>4</w:t>
            </w:r>
          </w:p>
        </w:tc>
        <w:tc>
          <w:tcPr>
            <w:tcW w:w="2380" w:type="dxa"/>
            <w:vAlign w:val="center"/>
          </w:tcPr>
          <w:p w14:paraId="159B41F6" w14:textId="77777777" w:rsidR="00DD4ADB" w:rsidRPr="0096158E" w:rsidRDefault="00DD4ADB" w:rsidP="007C1608">
            <w:pPr>
              <w:ind w:firstLine="0"/>
              <w:jc w:val="center"/>
              <w:rPr>
                <w:szCs w:val="24"/>
              </w:rPr>
            </w:pPr>
            <w:r w:rsidRPr="0096158E">
              <w:rPr>
                <w:szCs w:val="24"/>
              </w:rPr>
              <w:t>Написание документации</w:t>
            </w:r>
          </w:p>
        </w:tc>
        <w:tc>
          <w:tcPr>
            <w:tcW w:w="1390" w:type="dxa"/>
            <w:vAlign w:val="center"/>
          </w:tcPr>
          <w:p w14:paraId="003E39B0" w14:textId="1FAEDAD5" w:rsidR="00DD4ADB" w:rsidRPr="0096158E" w:rsidRDefault="00DD4ADB" w:rsidP="007C1608">
            <w:pPr>
              <w:ind w:firstLine="0"/>
              <w:jc w:val="center"/>
              <w:rPr>
                <w:szCs w:val="24"/>
                <w:lang w:val="ru-RU"/>
              </w:rPr>
            </w:pPr>
            <w:r w:rsidRPr="0096158E">
              <w:rPr>
                <w:szCs w:val="24"/>
                <w:lang w:val="ru-RU"/>
              </w:rPr>
              <w:t>19</w:t>
            </w:r>
            <w:r w:rsidRPr="0096158E">
              <w:rPr>
                <w:szCs w:val="24"/>
              </w:rPr>
              <w:t>.</w:t>
            </w:r>
            <w:r w:rsidRPr="0096158E">
              <w:rPr>
                <w:szCs w:val="24"/>
                <w:lang w:val="ru-RU"/>
              </w:rPr>
              <w:t>05</w:t>
            </w:r>
            <w:r w:rsidRPr="0096158E">
              <w:rPr>
                <w:szCs w:val="24"/>
              </w:rPr>
              <w:t>.202</w:t>
            </w:r>
            <w:r w:rsidRPr="0096158E">
              <w:rPr>
                <w:szCs w:val="24"/>
                <w:lang w:val="ru-RU"/>
              </w:rPr>
              <w:t>1</w:t>
            </w:r>
          </w:p>
        </w:tc>
        <w:tc>
          <w:tcPr>
            <w:tcW w:w="2846" w:type="dxa"/>
            <w:vAlign w:val="center"/>
          </w:tcPr>
          <w:p w14:paraId="6E37B4B4" w14:textId="77777777" w:rsidR="00DD4ADB" w:rsidRPr="0096158E" w:rsidRDefault="00DD4ADB" w:rsidP="007C1608">
            <w:pPr>
              <w:ind w:firstLine="0"/>
              <w:jc w:val="center"/>
              <w:rPr>
                <w:szCs w:val="24"/>
              </w:rPr>
            </w:pPr>
            <w:r w:rsidRPr="0096158E">
              <w:rPr>
                <w:szCs w:val="24"/>
              </w:rPr>
              <w:t>Создание сопроводительной документации</w:t>
            </w:r>
          </w:p>
        </w:tc>
        <w:tc>
          <w:tcPr>
            <w:tcW w:w="1853" w:type="dxa"/>
            <w:vAlign w:val="center"/>
          </w:tcPr>
          <w:p w14:paraId="11666F37" w14:textId="77777777" w:rsidR="00DD4ADB" w:rsidRPr="0096158E" w:rsidRDefault="00DD4ADB" w:rsidP="007C1608">
            <w:pPr>
              <w:ind w:firstLine="0"/>
              <w:jc w:val="center"/>
              <w:rPr>
                <w:szCs w:val="24"/>
              </w:rPr>
            </w:pPr>
            <w:r w:rsidRPr="0096158E">
              <w:rPr>
                <w:szCs w:val="24"/>
              </w:rPr>
              <w:t>Документация</w:t>
            </w:r>
          </w:p>
          <w:p w14:paraId="6A1C5E31" w14:textId="395C81C1" w:rsidR="00DD4ADB" w:rsidRPr="0096158E" w:rsidRDefault="00DD4ADB" w:rsidP="007C1608">
            <w:pPr>
              <w:ind w:firstLine="0"/>
              <w:jc w:val="center"/>
              <w:rPr>
                <w:szCs w:val="24"/>
                <w:lang w:val="ru-RU"/>
              </w:rPr>
            </w:pPr>
            <w:r w:rsidRPr="0096158E">
              <w:rPr>
                <w:szCs w:val="24"/>
                <w:lang w:val="ru-RU"/>
              </w:rPr>
              <w:t>Руководство пользования</w:t>
            </w:r>
          </w:p>
        </w:tc>
      </w:tr>
    </w:tbl>
    <w:p w14:paraId="45CF7F68" w14:textId="77777777" w:rsidR="00DD4ADB" w:rsidRPr="006E079D" w:rsidRDefault="00DD4ADB" w:rsidP="006E079D">
      <w:pPr>
        <w:rPr>
          <w:lang w:val="ru-RU"/>
        </w:rPr>
      </w:pPr>
    </w:p>
    <w:p w14:paraId="3D4FD7B4" w14:textId="48D33669" w:rsidR="00164E1F" w:rsidRDefault="00164E1F" w:rsidP="00164E1F">
      <w:pPr>
        <w:pStyle w:val="4"/>
        <w:numPr>
          <w:ilvl w:val="0"/>
          <w:numId w:val="2"/>
        </w:numPr>
        <w:rPr>
          <w:lang w:val="ru-RU"/>
        </w:rPr>
      </w:pPr>
      <w:bookmarkStart w:id="14" w:name="_Toc51424131"/>
      <w:r>
        <w:rPr>
          <w:lang w:val="ru-RU"/>
        </w:rPr>
        <w:t>Назначение и цели создания системы</w:t>
      </w:r>
      <w:bookmarkEnd w:id="14"/>
    </w:p>
    <w:p w14:paraId="3B12D8E0" w14:textId="024AC325" w:rsidR="00164E1F" w:rsidRPr="00FE5733" w:rsidRDefault="00164E1F" w:rsidP="00164E1F">
      <w:pPr>
        <w:pStyle w:val="5"/>
        <w:numPr>
          <w:ilvl w:val="1"/>
          <w:numId w:val="2"/>
        </w:numPr>
        <w:rPr>
          <w:lang w:val="ru-RU"/>
        </w:rPr>
      </w:pPr>
      <w:bookmarkStart w:id="15" w:name="_Toc51424132"/>
      <w:r>
        <w:rPr>
          <w:lang w:val="ru-RU"/>
        </w:rPr>
        <w:t xml:space="preserve"> Назначение системы</w:t>
      </w:r>
      <w:bookmarkEnd w:id="15"/>
    </w:p>
    <w:p w14:paraId="759864B7" w14:textId="0D08ECC1" w:rsidR="00C07187" w:rsidRDefault="00164E1F">
      <w:pPr>
        <w:jc w:val="both"/>
        <w:rPr>
          <w:lang w:val="ru-RU"/>
        </w:rPr>
        <w:pPrChange w:id="16" w:author="Радько Игорь Олегович" w:date="2020-09-24T12:00:00Z">
          <w:pPr/>
        </w:pPrChange>
      </w:pPr>
      <w:r>
        <w:rPr>
          <w:lang w:val="ru-RU"/>
        </w:rPr>
        <w:t>Единая государственная система абитуриента предназначена для автоматизации процесса проведения приемной кампании</w:t>
      </w:r>
      <w:r w:rsidR="006E079D">
        <w:rPr>
          <w:lang w:val="ru-RU"/>
        </w:rPr>
        <w:t xml:space="preserve"> и интеграции вузов на одной площадке</w:t>
      </w:r>
      <w:r>
        <w:rPr>
          <w:lang w:val="ru-RU"/>
        </w:rPr>
        <w:t>.</w:t>
      </w:r>
    </w:p>
    <w:p w14:paraId="01A63D9C" w14:textId="0045D557" w:rsidR="00164E1F" w:rsidRDefault="00164E1F" w:rsidP="00164E1F">
      <w:pPr>
        <w:pStyle w:val="5"/>
        <w:rPr>
          <w:lang w:val="ru-RU"/>
        </w:rPr>
      </w:pPr>
      <w:r>
        <w:rPr>
          <w:lang w:val="ru-RU"/>
        </w:rPr>
        <w:t>2.1. Цели создания системы</w:t>
      </w:r>
    </w:p>
    <w:p w14:paraId="5884A22E" w14:textId="4BB8B9BE" w:rsidR="00164E1F" w:rsidRDefault="00164E1F" w:rsidP="00164E1F">
      <w:pPr>
        <w:rPr>
          <w:lang w:val="ru-RU"/>
        </w:rPr>
      </w:pPr>
      <w:r>
        <w:rPr>
          <w:lang w:val="ru-RU"/>
        </w:rPr>
        <w:t>Система создается с целью:</w:t>
      </w:r>
    </w:p>
    <w:p w14:paraId="08BA8ED6" w14:textId="6F2B1ADF" w:rsidR="00164E1F" w:rsidRDefault="00164E1F" w:rsidP="00164E1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Автоматизировать процесс проведения приемной кампании</w:t>
      </w:r>
      <w:r w:rsidR="006E079D">
        <w:rPr>
          <w:lang w:val="ru-RU"/>
        </w:rPr>
        <w:t xml:space="preserve"> </w:t>
      </w:r>
    </w:p>
    <w:p w14:paraId="0A991D5B" w14:textId="1D98A562" w:rsidR="00164E1F" w:rsidRDefault="00164E1F" w:rsidP="00164E1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Перенести процесс </w:t>
      </w:r>
      <w:r w:rsidR="006E079D">
        <w:rPr>
          <w:lang w:val="ru-RU"/>
        </w:rPr>
        <w:t xml:space="preserve">поступления в любой вуз РФ </w:t>
      </w:r>
      <w:r>
        <w:rPr>
          <w:lang w:val="ru-RU"/>
        </w:rPr>
        <w:t>в дистанционный формат</w:t>
      </w:r>
    </w:p>
    <w:p w14:paraId="630A0E7A" w14:textId="4FA49BBC" w:rsidR="00164E1F" w:rsidRDefault="00164E1F" w:rsidP="00164E1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Собрать воедино информацию обо всех ВУЗах РФ</w:t>
      </w:r>
      <w:r>
        <w:rPr>
          <w:lang w:val="ru-RU"/>
        </w:rPr>
        <w:tab/>
      </w:r>
    </w:p>
    <w:p w14:paraId="78F74CD1" w14:textId="5DD0AEBD" w:rsidR="00164E1F" w:rsidRDefault="00164E1F">
      <w:pPr>
        <w:pStyle w:val="4"/>
        <w:numPr>
          <w:ilvl w:val="0"/>
          <w:numId w:val="2"/>
        </w:numPr>
        <w:jc w:val="both"/>
        <w:rPr>
          <w:lang w:val="ru-RU"/>
        </w:rPr>
        <w:pPrChange w:id="17" w:author="Радько Игорь Олегович" w:date="2020-09-24T12:00:00Z">
          <w:pPr>
            <w:pStyle w:val="4"/>
            <w:numPr>
              <w:numId w:val="2"/>
            </w:numPr>
            <w:ind w:left="927" w:hanging="360"/>
          </w:pPr>
        </w:pPrChange>
      </w:pPr>
      <w:r>
        <w:rPr>
          <w:lang w:val="ru-RU"/>
        </w:rPr>
        <w:lastRenderedPageBreak/>
        <w:t>Характеристика объектов автоматизации</w:t>
      </w:r>
    </w:p>
    <w:p w14:paraId="1BEE5730" w14:textId="3ED5795A" w:rsidR="00164E1F" w:rsidRDefault="00164E1F">
      <w:pPr>
        <w:jc w:val="both"/>
        <w:rPr>
          <w:lang w:val="ru-RU"/>
        </w:rPr>
        <w:pPrChange w:id="18" w:author="Радько Игорь Олегович" w:date="2020-09-24T12:00:00Z">
          <w:pPr/>
        </w:pPrChange>
      </w:pPr>
      <w:r>
        <w:rPr>
          <w:lang w:val="ru-RU"/>
        </w:rPr>
        <w:t xml:space="preserve">Приемные кампании ВУЗы проводят ежегодно. </w:t>
      </w:r>
      <w:r w:rsidR="006220C2">
        <w:rPr>
          <w:lang w:val="ru-RU"/>
        </w:rPr>
        <w:t xml:space="preserve">Переводы в другой вуз раз в полугодие. </w:t>
      </w:r>
      <w:r>
        <w:rPr>
          <w:lang w:val="ru-RU"/>
        </w:rPr>
        <w:t xml:space="preserve">Объектами автоматизации выступают бизнес-процессы, выполняемые приемными комиссиями ВУЗов </w:t>
      </w:r>
      <w:r w:rsidR="006220C2">
        <w:rPr>
          <w:lang w:val="ru-RU"/>
        </w:rPr>
        <w:t xml:space="preserve">раз в полугодие </w:t>
      </w:r>
      <w:r>
        <w:rPr>
          <w:lang w:val="ru-RU"/>
        </w:rPr>
        <w:t>в период поступления</w:t>
      </w:r>
      <w:r w:rsidR="006220C2">
        <w:rPr>
          <w:lang w:val="ru-RU"/>
        </w:rPr>
        <w:t xml:space="preserve"> и перевода студентов</w:t>
      </w:r>
      <w:r>
        <w:rPr>
          <w:lang w:val="ru-RU"/>
        </w:rPr>
        <w:t>.</w:t>
      </w:r>
    </w:p>
    <w:p w14:paraId="49A8B0E4" w14:textId="0C66F99F" w:rsidR="00164E1F" w:rsidRDefault="00164E1F" w:rsidP="00164E1F">
      <w:pPr>
        <w:pStyle w:val="4"/>
        <w:numPr>
          <w:ilvl w:val="0"/>
          <w:numId w:val="2"/>
        </w:numPr>
        <w:rPr>
          <w:lang w:val="ru-RU"/>
        </w:rPr>
      </w:pPr>
      <w:r>
        <w:rPr>
          <w:lang w:val="ru-RU"/>
        </w:rPr>
        <w:t>Требования к системе</w:t>
      </w:r>
    </w:p>
    <w:p w14:paraId="173041EE" w14:textId="22B2AA04" w:rsidR="00164E1F" w:rsidRDefault="00164E1F" w:rsidP="006220C2">
      <w:pPr>
        <w:pStyle w:val="5"/>
        <w:numPr>
          <w:ilvl w:val="1"/>
          <w:numId w:val="2"/>
        </w:numPr>
        <w:rPr>
          <w:lang w:val="ru-RU"/>
        </w:rPr>
      </w:pPr>
      <w:r w:rsidRPr="00164E1F">
        <w:rPr>
          <w:lang w:val="ru-RU"/>
        </w:rPr>
        <w:t>Требования к системе в целом</w:t>
      </w:r>
    </w:p>
    <w:p w14:paraId="599CE027" w14:textId="77777777" w:rsidR="006220C2" w:rsidRDefault="006220C2" w:rsidP="006220C2">
      <w:pPr>
        <w:ind w:left="709" w:firstLine="0"/>
      </w:pPr>
      <w:r>
        <w:t>В состав АИС должны входить следующие системы</w:t>
      </w:r>
      <w:r w:rsidRPr="007A2248">
        <w:t>:</w:t>
      </w:r>
    </w:p>
    <w:p w14:paraId="72502530" w14:textId="2BB1C8B0" w:rsidR="006220C2" w:rsidRPr="008074B3" w:rsidRDefault="006220C2" w:rsidP="006220C2">
      <w:pPr>
        <w:pStyle w:val="a3"/>
        <w:numPr>
          <w:ilvl w:val="0"/>
          <w:numId w:val="23"/>
        </w:numPr>
        <w:spacing w:before="0" w:line="240" w:lineRule="auto"/>
        <w:jc w:val="both"/>
      </w:pPr>
      <w:r>
        <w:t xml:space="preserve">Подсистема идентификации </w:t>
      </w:r>
      <w:r>
        <w:rPr>
          <w:lang w:val="ru-RU"/>
        </w:rPr>
        <w:t>пользователей</w:t>
      </w:r>
      <w:r>
        <w:t xml:space="preserve"> (система разграничения доступа)</w:t>
      </w:r>
      <w:r w:rsidRPr="008074B3">
        <w:t>;</w:t>
      </w:r>
    </w:p>
    <w:p w14:paraId="07AF874B" w14:textId="3920E7EE" w:rsidR="006220C2" w:rsidRDefault="006220C2" w:rsidP="006220C2">
      <w:pPr>
        <w:pStyle w:val="a3"/>
        <w:numPr>
          <w:ilvl w:val="0"/>
          <w:numId w:val="23"/>
        </w:numPr>
        <w:spacing w:before="0" w:line="240" w:lineRule="auto"/>
        <w:jc w:val="both"/>
      </w:pPr>
      <w:r>
        <w:t xml:space="preserve">Подсистема хранения данных (база данных, по которой происходит </w:t>
      </w:r>
      <w:r w:rsidR="00DD4ADB">
        <w:rPr>
          <w:lang w:val="ru-RU"/>
        </w:rPr>
        <w:t>обмен данными о вузах</w:t>
      </w:r>
      <w:r>
        <w:t xml:space="preserve">, база данных </w:t>
      </w:r>
      <w:r w:rsidR="00DD4ADB">
        <w:rPr>
          <w:lang w:val="ru-RU"/>
        </w:rPr>
        <w:t>приемной кампании, база данных пользователей</w:t>
      </w:r>
      <w:r>
        <w:t>)</w:t>
      </w:r>
      <w:r w:rsidRPr="008074B3">
        <w:t>;</w:t>
      </w:r>
    </w:p>
    <w:p w14:paraId="2AF3610E" w14:textId="19DCB665" w:rsidR="006220C2" w:rsidRDefault="006220C2">
      <w:pPr>
        <w:jc w:val="both"/>
        <w:rPr>
          <w:shd w:val="clear" w:color="auto" w:fill="FFFFFF"/>
        </w:rPr>
        <w:pPrChange w:id="19" w:author="Радько Игорь Олегович" w:date="2020-09-24T12:00:00Z">
          <w:pPr/>
        </w:pPrChange>
      </w:pPr>
      <w:r>
        <w:rPr>
          <w:shd w:val="clear" w:color="auto" w:fill="FFFFFF"/>
        </w:rPr>
        <w:t xml:space="preserve">Программное обеспечение приложения использует для </w:t>
      </w:r>
      <w:proofErr w:type="spellStart"/>
      <w:r>
        <w:rPr>
          <w:shd w:val="clear" w:color="auto" w:fill="FFFFFF"/>
        </w:rPr>
        <w:t>обме</w:t>
      </w:r>
      <w:proofErr w:type="spellEnd"/>
      <w:r w:rsidR="0096158E">
        <w:rPr>
          <w:shd w:val="clear" w:color="auto" w:fill="FFFFFF"/>
          <w:lang w:val="ru-RU"/>
        </w:rPr>
        <w:t xml:space="preserve">на данными между абитуриентами, преподавателями и соответствующими вузами. </w:t>
      </w:r>
    </w:p>
    <w:p w14:paraId="5DC2618B" w14:textId="55DAC6E1" w:rsidR="0096158E" w:rsidRPr="0096158E" w:rsidRDefault="0096158E" w:rsidP="0096158E">
      <w:pPr>
        <w:pStyle w:val="6"/>
        <w:rPr>
          <w:i w:val="0"/>
          <w:iCs/>
          <w:lang w:val="ru-RU"/>
        </w:rPr>
      </w:pPr>
      <w:r w:rsidRPr="0096158E">
        <w:rPr>
          <w:i w:val="0"/>
          <w:iCs/>
          <w:lang w:val="ru-RU"/>
        </w:rPr>
        <w:t>4.</w:t>
      </w:r>
      <w:r>
        <w:rPr>
          <w:i w:val="0"/>
          <w:iCs/>
          <w:lang w:val="ru-RU"/>
        </w:rPr>
        <w:t>2</w:t>
      </w:r>
      <w:r w:rsidRPr="0096158E">
        <w:rPr>
          <w:i w:val="0"/>
          <w:iCs/>
          <w:lang w:val="ru-RU"/>
        </w:rPr>
        <w:t>. Требования к структуре и функционированию системы</w:t>
      </w:r>
    </w:p>
    <w:p w14:paraId="7F636B09" w14:textId="0FD410E9" w:rsidR="00164E1F" w:rsidRPr="00164E1F" w:rsidRDefault="00164E1F" w:rsidP="0096158E">
      <w:pPr>
        <w:jc w:val="both"/>
        <w:rPr>
          <w:lang w:val="ru-RU"/>
        </w:rPr>
      </w:pPr>
      <w:r w:rsidRPr="00164E1F">
        <w:rPr>
          <w:lang w:val="ru-RU"/>
        </w:rPr>
        <w:t xml:space="preserve">В качестве протокола взаимодействия между компонентами </w:t>
      </w:r>
      <w:r w:rsidR="0096158E">
        <w:rPr>
          <w:lang w:val="ru-RU"/>
        </w:rPr>
        <w:t>с</w:t>
      </w:r>
      <w:r w:rsidRPr="00164E1F">
        <w:rPr>
          <w:lang w:val="ru-RU"/>
        </w:rPr>
        <w:t>истемы</w:t>
      </w:r>
    </w:p>
    <w:p w14:paraId="240E3780" w14:textId="77777777" w:rsidR="00164E1F" w:rsidRPr="00164E1F" w:rsidRDefault="00164E1F" w:rsidP="0096158E">
      <w:pPr>
        <w:ind w:firstLine="0"/>
        <w:jc w:val="both"/>
        <w:rPr>
          <w:lang w:val="ru-RU"/>
        </w:rPr>
      </w:pPr>
      <w:r w:rsidRPr="00164E1F">
        <w:rPr>
          <w:lang w:val="ru-RU"/>
        </w:rPr>
        <w:t>используется протокол HTTP и его расширение HTTPS.</w:t>
      </w:r>
    </w:p>
    <w:p w14:paraId="0FFA9F1D" w14:textId="77777777" w:rsidR="00164E1F" w:rsidRPr="00164E1F" w:rsidRDefault="00164E1F" w:rsidP="0096158E">
      <w:pPr>
        <w:jc w:val="both"/>
        <w:rPr>
          <w:lang w:val="ru-RU"/>
        </w:rPr>
      </w:pPr>
      <w:r w:rsidRPr="00164E1F">
        <w:rPr>
          <w:lang w:val="ru-RU"/>
        </w:rPr>
        <w:t>Для системы определены следующие режимы функционирования:</w:t>
      </w:r>
    </w:p>
    <w:p w14:paraId="52B49FDE" w14:textId="1ED2E100" w:rsidR="00164E1F" w:rsidRPr="00604F2D" w:rsidRDefault="00164E1F" w:rsidP="0096158E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64E1F">
        <w:rPr>
          <w:lang w:val="ru-RU"/>
        </w:rPr>
        <w:t>Нормальный режим функционирования (пользователи имеют доступ к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системе круглосуточно семь дней в неделю, исправно работают приложение и база данных);</w:t>
      </w:r>
    </w:p>
    <w:p w14:paraId="77076355" w14:textId="2AE5C498" w:rsidR="00164E1F" w:rsidRPr="00604F2D" w:rsidRDefault="00164E1F" w:rsidP="0096158E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64E1F">
        <w:rPr>
          <w:lang w:val="ru-RU"/>
        </w:rPr>
        <w:t>Отсутствие функционирования (при удалении/неверной работе базы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данных или файлов приложения, поломке серверов), для возвращения в нормальный режим требуется восстановление силами программистов, специалистов по аппаратным компонентам.</w:t>
      </w:r>
    </w:p>
    <w:p w14:paraId="0E56DE59" w14:textId="3290B139" w:rsidR="00164E1F" w:rsidRPr="00164E1F" w:rsidRDefault="00164E1F" w:rsidP="0096158E">
      <w:pPr>
        <w:jc w:val="both"/>
        <w:rPr>
          <w:lang w:val="ru-RU"/>
        </w:rPr>
      </w:pPr>
      <w:r w:rsidRPr="00164E1F">
        <w:rPr>
          <w:lang w:val="ru-RU"/>
        </w:rPr>
        <w:t>Диагностика программного обеспечения проводится раз в месяц.</w:t>
      </w:r>
      <w:r w:rsidR="0096158E">
        <w:rPr>
          <w:lang w:val="ru-RU"/>
        </w:rPr>
        <w:t xml:space="preserve"> </w:t>
      </w:r>
      <w:r w:rsidRPr="00164E1F">
        <w:rPr>
          <w:lang w:val="ru-RU"/>
        </w:rPr>
        <w:t>Проверка целостности данных и нарушений проводится по мере</w:t>
      </w:r>
      <w:r w:rsidR="0096158E">
        <w:rPr>
          <w:lang w:val="ru-RU"/>
        </w:rPr>
        <w:t xml:space="preserve"> обращения</w:t>
      </w:r>
      <w:r w:rsidRPr="00164E1F">
        <w:rPr>
          <w:lang w:val="ru-RU"/>
        </w:rPr>
        <w:t xml:space="preserve">. </w:t>
      </w:r>
      <w:r w:rsidR="0096158E">
        <w:rPr>
          <w:lang w:val="ru-RU"/>
        </w:rPr>
        <w:t>Для корректности работы и путей устранения неисправностей д</w:t>
      </w:r>
      <w:r w:rsidRPr="00164E1F">
        <w:rPr>
          <w:lang w:val="ru-RU"/>
        </w:rPr>
        <w:t>олжен быть создан справочник возможных ошибок и</w:t>
      </w:r>
      <w:r>
        <w:rPr>
          <w:lang w:val="ru-RU"/>
        </w:rPr>
        <w:t xml:space="preserve"> </w:t>
      </w:r>
      <w:r w:rsidRPr="00164E1F">
        <w:rPr>
          <w:lang w:val="ru-RU"/>
        </w:rPr>
        <w:t>отказов с возможностью предотвратить их.</w:t>
      </w:r>
    </w:p>
    <w:p w14:paraId="359CA9D1" w14:textId="77777777" w:rsidR="00164E1F" w:rsidRPr="00164E1F" w:rsidRDefault="00164E1F" w:rsidP="0096158E">
      <w:pPr>
        <w:jc w:val="both"/>
        <w:rPr>
          <w:lang w:val="ru-RU"/>
        </w:rPr>
      </w:pPr>
      <w:r w:rsidRPr="00164E1F">
        <w:rPr>
          <w:lang w:val="ru-RU"/>
        </w:rPr>
        <w:t>При создании системы должны быть:</w:t>
      </w:r>
    </w:p>
    <w:p w14:paraId="562B7437" w14:textId="45A6FA02" w:rsidR="00164E1F" w:rsidRPr="00164E1F" w:rsidRDefault="00164E1F" w:rsidP="00164E1F">
      <w:pPr>
        <w:pStyle w:val="a3"/>
        <w:numPr>
          <w:ilvl w:val="0"/>
          <w:numId w:val="1"/>
        </w:numPr>
        <w:rPr>
          <w:lang w:val="ru-RU"/>
        </w:rPr>
      </w:pPr>
      <w:r w:rsidRPr="00164E1F">
        <w:rPr>
          <w:lang w:val="ru-RU"/>
        </w:rPr>
        <w:t>Определены условия работоспособности АИС;</w:t>
      </w:r>
    </w:p>
    <w:p w14:paraId="5C165226" w14:textId="394D0960" w:rsidR="00164E1F" w:rsidRPr="00164E1F" w:rsidRDefault="00164E1F" w:rsidP="00164E1F">
      <w:pPr>
        <w:pStyle w:val="a3"/>
        <w:numPr>
          <w:ilvl w:val="0"/>
          <w:numId w:val="1"/>
        </w:numPr>
        <w:rPr>
          <w:lang w:val="ru-RU"/>
        </w:rPr>
      </w:pPr>
      <w:r w:rsidRPr="00164E1F">
        <w:rPr>
          <w:lang w:val="ru-RU"/>
        </w:rPr>
        <w:t>Разработаны алгоритмы диагностирования;</w:t>
      </w:r>
    </w:p>
    <w:p w14:paraId="5F5A526C" w14:textId="72E37E3C" w:rsidR="00164E1F" w:rsidRPr="00164E1F" w:rsidRDefault="00164E1F" w:rsidP="00164E1F">
      <w:pPr>
        <w:pStyle w:val="a3"/>
        <w:numPr>
          <w:ilvl w:val="0"/>
          <w:numId w:val="1"/>
        </w:numPr>
        <w:rPr>
          <w:lang w:val="ru-RU"/>
        </w:rPr>
      </w:pPr>
      <w:r w:rsidRPr="00164E1F">
        <w:rPr>
          <w:lang w:val="ru-RU"/>
        </w:rPr>
        <w:t>Установлен состав и порядок проведения проверок объекта (АИС);</w:t>
      </w:r>
    </w:p>
    <w:p w14:paraId="2718D22D" w14:textId="372D5150" w:rsidR="00164E1F" w:rsidRPr="00164E1F" w:rsidRDefault="00164E1F" w:rsidP="00164E1F">
      <w:pPr>
        <w:pStyle w:val="a3"/>
        <w:numPr>
          <w:ilvl w:val="0"/>
          <w:numId w:val="1"/>
        </w:numPr>
        <w:rPr>
          <w:lang w:val="ru-RU"/>
        </w:rPr>
      </w:pPr>
      <w:r w:rsidRPr="00164E1F">
        <w:rPr>
          <w:lang w:val="ru-RU"/>
        </w:rPr>
        <w:t>Установлены правила анализа результатов проверок.</w:t>
      </w:r>
    </w:p>
    <w:p w14:paraId="0B07571B" w14:textId="1A6AAB14" w:rsidR="00164E1F" w:rsidRPr="0096158E" w:rsidRDefault="00164E1F" w:rsidP="00604F2D">
      <w:pPr>
        <w:pStyle w:val="6"/>
        <w:rPr>
          <w:i w:val="0"/>
          <w:iCs/>
          <w:lang w:val="ru-RU"/>
        </w:rPr>
      </w:pPr>
      <w:r w:rsidRPr="0096158E">
        <w:rPr>
          <w:i w:val="0"/>
          <w:iCs/>
          <w:lang w:val="ru-RU"/>
        </w:rPr>
        <w:t>4.</w:t>
      </w:r>
      <w:r w:rsidR="0096158E" w:rsidRPr="0096158E">
        <w:rPr>
          <w:i w:val="0"/>
          <w:iCs/>
          <w:lang w:val="ru-RU"/>
        </w:rPr>
        <w:t>3</w:t>
      </w:r>
      <w:r w:rsidRPr="0096158E">
        <w:rPr>
          <w:i w:val="0"/>
          <w:iCs/>
          <w:lang w:val="ru-RU"/>
        </w:rPr>
        <w:t>. Требования к численности и квалификации персонала системы и режиму его</w:t>
      </w:r>
      <w:r w:rsidR="00604F2D" w:rsidRPr="0096158E">
        <w:rPr>
          <w:i w:val="0"/>
          <w:iCs/>
          <w:lang w:val="ru-RU"/>
        </w:rPr>
        <w:t xml:space="preserve"> </w:t>
      </w:r>
      <w:r w:rsidRPr="0096158E">
        <w:rPr>
          <w:i w:val="0"/>
          <w:iCs/>
          <w:lang w:val="ru-RU"/>
        </w:rPr>
        <w:t>работы</w:t>
      </w:r>
    </w:p>
    <w:p w14:paraId="33A5709D" w14:textId="77777777" w:rsidR="00164E1F" w:rsidRPr="00164E1F" w:rsidRDefault="00164E1F" w:rsidP="00164E1F">
      <w:pPr>
        <w:rPr>
          <w:lang w:val="ru-RU"/>
        </w:rPr>
      </w:pPr>
      <w:r w:rsidRPr="00164E1F">
        <w:rPr>
          <w:lang w:val="ru-RU"/>
        </w:rPr>
        <w:t>Для эксплуатации АИС определены следующие роли:</w:t>
      </w:r>
    </w:p>
    <w:p w14:paraId="6CDE0DA6" w14:textId="47D91D19" w:rsidR="00164E1F" w:rsidRPr="00164E1F" w:rsidRDefault="00164E1F" w:rsidP="00164E1F">
      <w:pPr>
        <w:pStyle w:val="a3"/>
        <w:numPr>
          <w:ilvl w:val="0"/>
          <w:numId w:val="4"/>
        </w:numPr>
        <w:rPr>
          <w:lang w:val="ru-RU"/>
        </w:rPr>
      </w:pPr>
      <w:r w:rsidRPr="00164E1F">
        <w:rPr>
          <w:lang w:val="ru-RU"/>
        </w:rPr>
        <w:lastRenderedPageBreak/>
        <w:t>Администратор;</w:t>
      </w:r>
    </w:p>
    <w:p w14:paraId="1DBE989C" w14:textId="6F3E1F25" w:rsidR="00164E1F" w:rsidRPr="00164E1F" w:rsidRDefault="00164E1F" w:rsidP="00164E1F">
      <w:pPr>
        <w:pStyle w:val="a3"/>
        <w:numPr>
          <w:ilvl w:val="0"/>
          <w:numId w:val="4"/>
        </w:numPr>
        <w:rPr>
          <w:lang w:val="ru-RU"/>
        </w:rPr>
      </w:pPr>
      <w:r w:rsidRPr="00164E1F">
        <w:rPr>
          <w:lang w:val="ru-RU"/>
        </w:rPr>
        <w:t>Программист;</w:t>
      </w:r>
    </w:p>
    <w:p w14:paraId="33F16387" w14:textId="4705B116" w:rsidR="00164E1F" w:rsidRDefault="00164E1F" w:rsidP="00164E1F">
      <w:pPr>
        <w:pStyle w:val="a3"/>
        <w:numPr>
          <w:ilvl w:val="0"/>
          <w:numId w:val="4"/>
        </w:numPr>
        <w:rPr>
          <w:ins w:id="20" w:author="Радько Игорь Олегович" w:date="2020-09-24T11:49:00Z"/>
          <w:lang w:val="ru-RU"/>
        </w:rPr>
      </w:pPr>
      <w:r w:rsidRPr="00164E1F">
        <w:rPr>
          <w:lang w:val="ru-RU"/>
        </w:rPr>
        <w:t>Пользователь.</w:t>
      </w:r>
    </w:p>
    <w:p w14:paraId="4067790D" w14:textId="2270BB1D" w:rsidR="00DB7C54" w:rsidRPr="00164E1F" w:rsidRDefault="00DB7C54" w:rsidP="00164E1F">
      <w:pPr>
        <w:pStyle w:val="a3"/>
        <w:numPr>
          <w:ilvl w:val="0"/>
          <w:numId w:val="4"/>
        </w:numPr>
        <w:rPr>
          <w:lang w:val="ru-RU"/>
        </w:rPr>
      </w:pPr>
      <w:ins w:id="21" w:author="Радько Игорь Олегович" w:date="2020-09-24T11:49:00Z">
        <w:r>
          <w:rPr>
            <w:lang w:val="ru-RU"/>
          </w:rPr>
          <w:t>Системный админис</w:t>
        </w:r>
      </w:ins>
      <w:ins w:id="22" w:author="Радько Игорь Олегович" w:date="2020-09-24T11:50:00Z">
        <w:r>
          <w:rPr>
            <w:lang w:val="ru-RU"/>
          </w:rPr>
          <w:t>тратор;</w:t>
        </w:r>
      </w:ins>
    </w:p>
    <w:p w14:paraId="4E83F720" w14:textId="77777777" w:rsidR="00164E1F" w:rsidRPr="00164E1F" w:rsidRDefault="00164E1F" w:rsidP="00164E1F">
      <w:pPr>
        <w:rPr>
          <w:lang w:val="ru-RU"/>
        </w:rPr>
      </w:pPr>
      <w:r w:rsidRPr="00164E1F">
        <w:rPr>
          <w:lang w:val="ru-RU"/>
        </w:rPr>
        <w:t>Основными обязанностями администратора являются:</w:t>
      </w:r>
    </w:p>
    <w:p w14:paraId="37AC7299" w14:textId="6E829600" w:rsidR="00164E1F" w:rsidRPr="00164E1F" w:rsidRDefault="00164E1F" w:rsidP="00164E1F">
      <w:pPr>
        <w:pStyle w:val="a3"/>
        <w:numPr>
          <w:ilvl w:val="0"/>
          <w:numId w:val="5"/>
        </w:numPr>
        <w:rPr>
          <w:lang w:val="ru-RU"/>
        </w:rPr>
      </w:pPr>
      <w:r w:rsidRPr="00164E1F">
        <w:rPr>
          <w:lang w:val="ru-RU"/>
        </w:rPr>
        <w:t>Внесение, удаление, редактирование данных в БД.</w:t>
      </w:r>
    </w:p>
    <w:p w14:paraId="6DB5279A" w14:textId="6767F313" w:rsidR="00164E1F" w:rsidRPr="00164E1F" w:rsidRDefault="00164E1F" w:rsidP="00164E1F">
      <w:pPr>
        <w:pStyle w:val="a3"/>
        <w:numPr>
          <w:ilvl w:val="0"/>
          <w:numId w:val="5"/>
        </w:numPr>
        <w:rPr>
          <w:lang w:val="ru-RU"/>
        </w:rPr>
      </w:pPr>
      <w:r w:rsidRPr="00164E1F">
        <w:rPr>
          <w:lang w:val="ru-RU"/>
        </w:rPr>
        <w:t>Передача информации смежным системам;</w:t>
      </w:r>
    </w:p>
    <w:p w14:paraId="4C20E711" w14:textId="5E942616" w:rsidR="00164E1F" w:rsidRPr="00164E1F" w:rsidRDefault="00164E1F" w:rsidP="00164E1F">
      <w:pPr>
        <w:pStyle w:val="a3"/>
        <w:numPr>
          <w:ilvl w:val="0"/>
          <w:numId w:val="5"/>
        </w:numPr>
        <w:rPr>
          <w:lang w:val="ru-RU"/>
        </w:rPr>
      </w:pPr>
      <w:r w:rsidRPr="00164E1F">
        <w:rPr>
          <w:lang w:val="ru-RU"/>
        </w:rPr>
        <w:t>Информационная поддержка пользователей;</w:t>
      </w:r>
    </w:p>
    <w:p w14:paraId="254D6805" w14:textId="7AC4B5E3" w:rsidR="00164E1F" w:rsidRPr="00164E1F" w:rsidRDefault="00164E1F" w:rsidP="00164E1F">
      <w:pPr>
        <w:pStyle w:val="a3"/>
        <w:numPr>
          <w:ilvl w:val="0"/>
          <w:numId w:val="5"/>
        </w:numPr>
        <w:rPr>
          <w:lang w:val="ru-RU"/>
        </w:rPr>
      </w:pPr>
      <w:r w:rsidRPr="00164E1F">
        <w:rPr>
          <w:lang w:val="ru-RU"/>
        </w:rPr>
        <w:t>Анализ работы системы;</w:t>
      </w:r>
    </w:p>
    <w:p w14:paraId="78C61972" w14:textId="77777777" w:rsidR="00164E1F" w:rsidRPr="00164E1F" w:rsidRDefault="00164E1F" w:rsidP="00164E1F">
      <w:pPr>
        <w:rPr>
          <w:lang w:val="ru-RU"/>
        </w:rPr>
      </w:pPr>
      <w:r w:rsidRPr="00164E1F">
        <w:rPr>
          <w:lang w:val="ru-RU"/>
        </w:rPr>
        <w:t>Основными обязанностями программиста являются:</w:t>
      </w:r>
    </w:p>
    <w:p w14:paraId="62CB1EED" w14:textId="10406D4D" w:rsidR="00164E1F" w:rsidRPr="00604F2D" w:rsidRDefault="00164E1F" w:rsidP="00604F2D">
      <w:pPr>
        <w:pStyle w:val="a3"/>
        <w:numPr>
          <w:ilvl w:val="0"/>
          <w:numId w:val="6"/>
        </w:numPr>
        <w:rPr>
          <w:lang w:val="ru-RU"/>
        </w:rPr>
      </w:pPr>
      <w:r w:rsidRPr="00604F2D">
        <w:rPr>
          <w:lang w:val="ru-RU"/>
        </w:rPr>
        <w:t>Создание компонентов системы;</w:t>
      </w:r>
    </w:p>
    <w:p w14:paraId="256E5552" w14:textId="32638934" w:rsidR="00164E1F" w:rsidRPr="00604F2D" w:rsidRDefault="00164E1F" w:rsidP="00604F2D">
      <w:pPr>
        <w:pStyle w:val="a3"/>
        <w:numPr>
          <w:ilvl w:val="0"/>
          <w:numId w:val="6"/>
        </w:numPr>
        <w:rPr>
          <w:lang w:val="ru-RU"/>
        </w:rPr>
      </w:pPr>
      <w:r w:rsidRPr="00604F2D">
        <w:rPr>
          <w:lang w:val="ru-RU"/>
        </w:rPr>
        <w:t>Внесение правок, улучшений функционала и интерфейса;</w:t>
      </w:r>
    </w:p>
    <w:p w14:paraId="14CC01DC" w14:textId="0931E2FB" w:rsidR="00164E1F" w:rsidRDefault="00164E1F" w:rsidP="00604F2D">
      <w:pPr>
        <w:pStyle w:val="a3"/>
        <w:numPr>
          <w:ilvl w:val="0"/>
          <w:numId w:val="6"/>
        </w:numPr>
        <w:rPr>
          <w:lang w:val="ru-RU"/>
        </w:rPr>
      </w:pPr>
      <w:r w:rsidRPr="00604F2D">
        <w:rPr>
          <w:lang w:val="ru-RU"/>
        </w:rPr>
        <w:t>Предотвращение аварийных ситуации;</w:t>
      </w:r>
    </w:p>
    <w:p w14:paraId="59DD59F3" w14:textId="6F0F1729" w:rsidR="0096158E" w:rsidRPr="00604F2D" w:rsidRDefault="0096158E" w:rsidP="00604F2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Оптимизация работы веб-приложения;</w:t>
      </w:r>
    </w:p>
    <w:p w14:paraId="0472833F" w14:textId="77777777" w:rsidR="00164E1F" w:rsidRPr="00164E1F" w:rsidRDefault="00164E1F">
      <w:pPr>
        <w:jc w:val="both"/>
        <w:rPr>
          <w:lang w:val="ru-RU"/>
        </w:rPr>
        <w:pPrChange w:id="23" w:author="Радько Игорь Олегович" w:date="2020-09-24T12:00:00Z">
          <w:pPr/>
        </w:pPrChange>
      </w:pPr>
      <w:r w:rsidRPr="00164E1F">
        <w:rPr>
          <w:lang w:val="ru-RU"/>
        </w:rPr>
        <w:t>Рекомендуемая численность:</w:t>
      </w:r>
    </w:p>
    <w:p w14:paraId="3821BC90" w14:textId="3884F1EA" w:rsidR="00164E1F" w:rsidRDefault="00164E1F">
      <w:pPr>
        <w:pStyle w:val="a3"/>
        <w:numPr>
          <w:ilvl w:val="0"/>
          <w:numId w:val="7"/>
        </w:numPr>
        <w:jc w:val="both"/>
        <w:rPr>
          <w:ins w:id="24" w:author="Радько Игорь Олегович" w:date="2020-09-24T11:50:00Z"/>
          <w:lang w:val="ru-RU"/>
        </w:rPr>
        <w:pPrChange w:id="25" w:author="Радько Игорь Олегович" w:date="2020-09-24T12:00:00Z">
          <w:pPr>
            <w:pStyle w:val="a3"/>
            <w:numPr>
              <w:numId w:val="7"/>
            </w:numPr>
            <w:ind w:left="1287" w:hanging="360"/>
          </w:pPr>
        </w:pPrChange>
      </w:pPr>
      <w:r w:rsidRPr="00604F2D">
        <w:rPr>
          <w:lang w:val="ru-RU"/>
        </w:rPr>
        <w:t xml:space="preserve">Администратор – </w:t>
      </w:r>
      <w:r w:rsidR="00A031EC">
        <w:rPr>
          <w:lang w:val="en-GB"/>
        </w:rPr>
        <w:t>2</w:t>
      </w:r>
      <w:r w:rsidRPr="00604F2D">
        <w:rPr>
          <w:lang w:val="ru-RU"/>
        </w:rPr>
        <w:t xml:space="preserve"> штатных </w:t>
      </w:r>
      <w:del w:id="26" w:author="Радько Игорь Олегович" w:date="2020-09-24T11:50:00Z">
        <w:r w:rsidRPr="00604F2D" w:rsidDel="00DB7C54">
          <w:rPr>
            <w:lang w:val="ru-RU"/>
          </w:rPr>
          <w:delText>единиц</w:delText>
        </w:r>
      </w:del>
      <w:ins w:id="27" w:author="Радько Игорь Олегович" w:date="2020-09-24T11:50:00Z">
        <w:r w:rsidR="00DB7C54">
          <w:rPr>
            <w:lang w:val="ru-RU"/>
          </w:rPr>
          <w:t>персонала</w:t>
        </w:r>
      </w:ins>
      <w:r w:rsidRPr="00604F2D">
        <w:rPr>
          <w:lang w:val="ru-RU"/>
        </w:rPr>
        <w:t>;</w:t>
      </w:r>
    </w:p>
    <w:p w14:paraId="461BFFC6" w14:textId="23144399" w:rsidR="00DB7C54" w:rsidRPr="00604F2D" w:rsidRDefault="00DB7C54">
      <w:pPr>
        <w:pStyle w:val="a3"/>
        <w:numPr>
          <w:ilvl w:val="0"/>
          <w:numId w:val="7"/>
        </w:numPr>
        <w:jc w:val="both"/>
        <w:rPr>
          <w:lang w:val="ru-RU"/>
        </w:rPr>
        <w:pPrChange w:id="28" w:author="Радько Игорь Олегович" w:date="2020-09-24T12:00:00Z">
          <w:pPr>
            <w:pStyle w:val="a3"/>
            <w:numPr>
              <w:numId w:val="7"/>
            </w:numPr>
            <w:ind w:left="1287" w:hanging="360"/>
          </w:pPr>
        </w:pPrChange>
      </w:pPr>
      <w:ins w:id="29" w:author="Радько Игорь Олегович" w:date="2020-09-24T11:50:00Z">
        <w:r>
          <w:rPr>
            <w:lang w:val="ru-RU"/>
          </w:rPr>
          <w:t>Системный администратор – 2 штатных персонала</w:t>
        </w:r>
        <w:r>
          <w:rPr>
            <w:lang w:val="en-GB"/>
          </w:rPr>
          <w:t>;</w:t>
        </w:r>
      </w:ins>
    </w:p>
    <w:p w14:paraId="014BAE64" w14:textId="74D4A253" w:rsidR="00164E1F" w:rsidRPr="00604F2D" w:rsidRDefault="00164E1F">
      <w:pPr>
        <w:pStyle w:val="a3"/>
        <w:numPr>
          <w:ilvl w:val="0"/>
          <w:numId w:val="7"/>
        </w:numPr>
        <w:jc w:val="both"/>
        <w:rPr>
          <w:lang w:val="ru-RU"/>
        </w:rPr>
        <w:pPrChange w:id="30" w:author="Радько Игорь Олегович" w:date="2020-09-24T12:00:00Z">
          <w:pPr>
            <w:pStyle w:val="a3"/>
            <w:numPr>
              <w:numId w:val="7"/>
            </w:numPr>
            <w:ind w:left="1287" w:hanging="360"/>
          </w:pPr>
        </w:pPrChange>
      </w:pPr>
      <w:r w:rsidRPr="00604F2D">
        <w:rPr>
          <w:lang w:val="ru-RU"/>
        </w:rPr>
        <w:t xml:space="preserve">Программист – </w:t>
      </w:r>
      <w:r w:rsidR="00A031EC">
        <w:rPr>
          <w:lang w:val="en-GB"/>
        </w:rPr>
        <w:t>2</w:t>
      </w:r>
      <w:r w:rsidRPr="00604F2D">
        <w:rPr>
          <w:lang w:val="ru-RU"/>
        </w:rPr>
        <w:t xml:space="preserve"> штатных </w:t>
      </w:r>
      <w:del w:id="31" w:author="Радько Игорь Олегович" w:date="2020-09-24T11:50:00Z">
        <w:r w:rsidRPr="00604F2D" w:rsidDel="00DB7C54">
          <w:rPr>
            <w:lang w:val="ru-RU"/>
          </w:rPr>
          <w:delText>единиц</w:delText>
        </w:r>
      </w:del>
      <w:ins w:id="32" w:author="Радько Игорь Олегович" w:date="2020-09-24T11:50:00Z">
        <w:r w:rsidR="00DB7C54">
          <w:rPr>
            <w:lang w:val="ru-RU"/>
          </w:rPr>
          <w:t>персонала</w:t>
        </w:r>
      </w:ins>
      <w:r w:rsidRPr="00604F2D">
        <w:rPr>
          <w:lang w:val="ru-RU"/>
        </w:rPr>
        <w:t>;</w:t>
      </w:r>
    </w:p>
    <w:p w14:paraId="560CCA6B" w14:textId="17238450" w:rsidR="00A031EC" w:rsidRPr="00A031EC" w:rsidRDefault="00164E1F">
      <w:pPr>
        <w:pStyle w:val="a3"/>
        <w:numPr>
          <w:ilvl w:val="0"/>
          <w:numId w:val="7"/>
        </w:numPr>
        <w:jc w:val="both"/>
        <w:rPr>
          <w:lang w:val="ru-RU"/>
        </w:rPr>
        <w:pPrChange w:id="33" w:author="Радько Игорь Олегович" w:date="2020-09-24T12:00:00Z">
          <w:pPr>
            <w:pStyle w:val="a3"/>
            <w:numPr>
              <w:numId w:val="7"/>
            </w:numPr>
            <w:ind w:left="1287" w:hanging="360"/>
          </w:pPr>
        </w:pPrChange>
      </w:pPr>
      <w:r w:rsidRPr="00604F2D">
        <w:rPr>
          <w:lang w:val="ru-RU"/>
        </w:rPr>
        <w:t xml:space="preserve">Пользователь – </w:t>
      </w:r>
      <w:del w:id="34" w:author="Радько Игорь Олегович" w:date="2020-09-24T11:51:00Z">
        <w:r w:rsidRPr="00604F2D" w:rsidDel="00DB7C54">
          <w:rPr>
            <w:lang w:val="ru-RU"/>
          </w:rPr>
          <w:delText>неограниченно</w:delText>
        </w:r>
      </w:del>
      <w:ins w:id="35" w:author="Радько Игорь Олегович" w:date="2020-09-24T11:51:00Z">
        <w:r w:rsidR="00DB7C54">
          <w:rPr>
            <w:lang w:val="ru-RU"/>
          </w:rPr>
          <w:t>не более 10 000 в сутки</w:t>
        </w:r>
      </w:ins>
      <w:r w:rsidRPr="00604F2D">
        <w:rPr>
          <w:lang w:val="ru-RU"/>
        </w:rPr>
        <w:t>.</w:t>
      </w:r>
    </w:p>
    <w:p w14:paraId="47A28FA9" w14:textId="6F2B318C" w:rsidR="00164E1F" w:rsidRPr="00CB23A1" w:rsidDel="00A031EC" w:rsidRDefault="00164E1F">
      <w:pPr>
        <w:jc w:val="both"/>
        <w:rPr>
          <w:del w:id="36" w:author="Радько Игорь Олегович" w:date="2020-09-24T11:35:00Z"/>
          <w:lang w:val="ru-RU"/>
        </w:rPr>
        <w:pPrChange w:id="37" w:author="Радько Игорь Олегович" w:date="2020-09-24T12:00:00Z">
          <w:pPr>
            <w:pStyle w:val="6"/>
          </w:pPr>
        </w:pPrChange>
      </w:pPr>
      <w:del w:id="38" w:author="Радько Игорь Олегович" w:date="2020-09-24T11:35:00Z">
        <w:r w:rsidRPr="00A031EC" w:rsidDel="00A031EC">
          <w:rPr>
            <w:lang w:val="ru-RU"/>
          </w:rPr>
          <w:delText xml:space="preserve">Персонал работает с </w:delText>
        </w:r>
        <w:r w:rsidR="00A031EC" w:rsidRPr="00A031EC" w:rsidDel="00A031EC">
          <w:rPr>
            <w:lang w:val="en-GB"/>
          </w:rPr>
          <w:delText>c</w:delText>
        </w:r>
        <w:r w:rsidRPr="00A031EC" w:rsidDel="00A031EC">
          <w:rPr>
            <w:lang w:val="ru-RU"/>
          </w:rPr>
          <w:delText>истемой в следующих режимах:</w:delText>
        </w:r>
      </w:del>
    </w:p>
    <w:p w14:paraId="39E000AB" w14:textId="77777777" w:rsidR="00A031EC" w:rsidRPr="00604F2D" w:rsidRDefault="00A031EC">
      <w:pPr>
        <w:jc w:val="both"/>
        <w:rPr>
          <w:ins w:id="39" w:author="Радько Игорь Олегович" w:date="2020-09-24T11:35:00Z"/>
          <w:lang w:val="ru-RU"/>
        </w:rPr>
        <w:pPrChange w:id="40" w:author="Радько Игорь Олегович" w:date="2020-09-24T12:00:00Z">
          <w:pPr>
            <w:pStyle w:val="a3"/>
            <w:numPr>
              <w:numId w:val="8"/>
            </w:numPr>
            <w:ind w:left="1287" w:hanging="360"/>
          </w:pPr>
        </w:pPrChange>
      </w:pPr>
      <w:ins w:id="41" w:author="Радько Игорь Олегович" w:date="2020-09-24T11:35:00Z">
        <w:r w:rsidRPr="00604F2D">
          <w:rPr>
            <w:lang w:val="ru-RU"/>
          </w:rPr>
          <w:t>Администратор – двухсменный график, поочередн</w:t>
        </w:r>
        <w:r>
          <w:rPr>
            <w:lang w:val="ru-RU"/>
          </w:rPr>
          <w:t>о (самостоятельно)</w:t>
        </w:r>
        <w:r w:rsidRPr="00604F2D">
          <w:rPr>
            <w:lang w:val="ru-RU"/>
          </w:rPr>
          <w:t>.</w:t>
        </w:r>
      </w:ins>
    </w:p>
    <w:p w14:paraId="6718B4E1" w14:textId="5A646BB7" w:rsidR="00A031EC" w:rsidRPr="00A031EC" w:rsidRDefault="00A031EC">
      <w:pPr>
        <w:jc w:val="both"/>
        <w:rPr>
          <w:ins w:id="42" w:author="Радько Игорь Олегович" w:date="2020-09-24T11:35:00Z"/>
          <w:lang w:val="ru-RU"/>
        </w:rPr>
        <w:pPrChange w:id="43" w:author="Радько Игорь Олегович" w:date="2020-09-24T12:00:00Z">
          <w:pPr/>
        </w:pPrChange>
      </w:pPr>
      <w:ins w:id="44" w:author="Радько Игорь Олегович" w:date="2020-09-24T11:35:00Z">
        <w:r w:rsidRPr="00A031EC">
          <w:rPr>
            <w:lang w:val="ru-RU"/>
          </w:rPr>
          <w:t>Программист – на этапе разработки: пятидневная рабочая неделя, на этапе сопровождения: не менее 2 рабочих дней в неделю по 4 часа и по мере возникновения проблем.</w:t>
        </w:r>
      </w:ins>
    </w:p>
    <w:p w14:paraId="426E31FE" w14:textId="36D2FCB6" w:rsidR="00164E1F" w:rsidRPr="00CB23A1" w:rsidDel="00A031EC" w:rsidRDefault="00164E1F">
      <w:pPr>
        <w:pStyle w:val="a3"/>
        <w:ind w:left="1287" w:firstLine="0"/>
        <w:rPr>
          <w:del w:id="45" w:author="Радько Игорь Олегович" w:date="2020-09-24T11:33:00Z"/>
          <w:i/>
          <w:iCs/>
          <w:lang w:val="ru-RU"/>
        </w:rPr>
        <w:pPrChange w:id="46" w:author="Радько Игорь Олегович" w:date="2020-09-24T11:34:00Z">
          <w:pPr>
            <w:pStyle w:val="a3"/>
            <w:numPr>
              <w:numId w:val="8"/>
            </w:numPr>
            <w:ind w:left="1287" w:hanging="360"/>
          </w:pPr>
        </w:pPrChange>
      </w:pPr>
      <w:del w:id="47" w:author="Радько Игорь Олегович" w:date="2020-09-24T11:33:00Z">
        <w:r w:rsidRPr="00CB23A1" w:rsidDel="00A031EC">
          <w:rPr>
            <w:i/>
            <w:iCs/>
            <w:lang w:val="ru-RU"/>
          </w:rPr>
          <w:delText>Администратор – двухсменный график, поочередно, .</w:delText>
        </w:r>
      </w:del>
    </w:p>
    <w:p w14:paraId="1880B0D2" w14:textId="3148A350" w:rsidR="00164E1F" w:rsidRPr="00CB23A1" w:rsidDel="00A031EC" w:rsidRDefault="00164E1F" w:rsidP="00604F2D">
      <w:pPr>
        <w:pStyle w:val="a3"/>
        <w:numPr>
          <w:ilvl w:val="0"/>
          <w:numId w:val="8"/>
        </w:numPr>
        <w:rPr>
          <w:del w:id="48" w:author="Радько Игорь Олегович" w:date="2020-09-24T11:33:00Z"/>
          <w:i/>
          <w:iCs/>
          <w:lang w:val="ru-RU"/>
        </w:rPr>
      </w:pPr>
      <w:del w:id="49" w:author="Радько Игорь Олегович" w:date="2020-09-24T11:33:00Z">
        <w:r w:rsidRPr="00CB23A1" w:rsidDel="00A031EC">
          <w:rPr>
            <w:i/>
            <w:iCs/>
            <w:lang w:val="ru-RU"/>
          </w:rPr>
          <w:delText>Программист – на этапе разработки: пятидневная рабочая неделя, на этапе</w:delText>
        </w:r>
      </w:del>
    </w:p>
    <w:p w14:paraId="1A9CFCD5" w14:textId="5F444E27" w:rsidR="00164E1F" w:rsidRPr="00CB23A1" w:rsidDel="00A031EC" w:rsidRDefault="00164E1F">
      <w:pPr>
        <w:pStyle w:val="a3"/>
        <w:numPr>
          <w:ilvl w:val="0"/>
          <w:numId w:val="8"/>
        </w:numPr>
        <w:rPr>
          <w:del w:id="50" w:author="Радько Игорь Олегович" w:date="2020-09-24T11:33:00Z"/>
          <w:i/>
          <w:iCs/>
          <w:lang w:val="ru-RU"/>
        </w:rPr>
        <w:pPrChange w:id="51" w:author="Радько Игорь Олегович" w:date="2020-09-24T11:33:00Z">
          <w:pPr>
            <w:ind w:firstLine="0"/>
          </w:pPr>
        </w:pPrChange>
      </w:pPr>
      <w:del w:id="52" w:author="Радько Игорь Олегович" w:date="2020-09-24T11:33:00Z">
        <w:r w:rsidRPr="00CB23A1" w:rsidDel="00A031EC">
          <w:rPr>
            <w:i/>
            <w:iCs/>
            <w:lang w:val="ru-RU"/>
          </w:rPr>
          <w:delText>сопровождения: не менее 2 рабочих дней в неделю и по мере возникновения</w:delText>
        </w:r>
        <w:r w:rsidR="00604F2D" w:rsidRPr="00CB23A1" w:rsidDel="00A031EC">
          <w:rPr>
            <w:i/>
            <w:iCs/>
            <w:lang w:val="ru-RU"/>
          </w:rPr>
          <w:delText xml:space="preserve"> </w:delText>
        </w:r>
        <w:r w:rsidRPr="00CB23A1" w:rsidDel="00A031EC">
          <w:rPr>
            <w:i/>
            <w:iCs/>
            <w:lang w:val="ru-RU"/>
          </w:rPr>
          <w:delText>проблем.</w:delText>
        </w:r>
      </w:del>
    </w:p>
    <w:p w14:paraId="139C2623" w14:textId="2939B55B" w:rsidR="00164E1F" w:rsidRPr="00A06759" w:rsidDel="00A031EC" w:rsidRDefault="00164E1F">
      <w:pPr>
        <w:pStyle w:val="6"/>
        <w:ind w:firstLine="0"/>
        <w:rPr>
          <w:del w:id="53" w:author="Радько Игорь Олегович" w:date="2020-09-24T11:35:00Z"/>
          <w:i w:val="0"/>
          <w:iCs/>
          <w:lang w:val="ru-RU"/>
          <w:rPrChange w:id="54" w:author="Радько Игорь Олегович" w:date="2020-09-24T11:46:00Z">
            <w:rPr>
              <w:del w:id="55" w:author="Радько Игорь Олегович" w:date="2020-09-24T11:35:00Z"/>
              <w:lang w:val="ru-RU"/>
            </w:rPr>
          </w:rPrChange>
        </w:rPr>
        <w:pPrChange w:id="56" w:author="Радько Игорь Олегович" w:date="2020-09-24T11:33:00Z">
          <w:pPr>
            <w:pStyle w:val="6"/>
          </w:pPr>
        </w:pPrChange>
      </w:pPr>
      <w:del w:id="57" w:author="Радько Игорь Олегович" w:date="2020-09-24T11:35:00Z">
        <w:r w:rsidRPr="00CB23A1" w:rsidDel="00A031EC">
          <w:rPr>
            <w:iCs/>
            <w:lang w:val="ru-RU"/>
          </w:rPr>
          <w:delText>4.1.3. Показатели назначения</w:delText>
        </w:r>
      </w:del>
    </w:p>
    <w:p w14:paraId="686FCD60" w14:textId="1D38D18E" w:rsidR="00164E1F" w:rsidRPr="00CB23A1" w:rsidDel="00A031EC" w:rsidRDefault="00164E1F" w:rsidP="00164E1F">
      <w:pPr>
        <w:rPr>
          <w:del w:id="58" w:author="Радько Игорь Олегович" w:date="2020-09-24T11:35:00Z"/>
          <w:i/>
          <w:iCs/>
          <w:lang w:val="ru-RU"/>
        </w:rPr>
      </w:pPr>
      <w:del w:id="59" w:author="Радько Игорь Олегович" w:date="2020-09-24T11:35:00Z">
        <w:r w:rsidRPr="00CB23A1" w:rsidDel="00A031EC">
          <w:rPr>
            <w:i/>
            <w:iCs/>
            <w:lang w:val="ru-RU"/>
          </w:rPr>
          <w:delText>Обеспечение приспособляемости системы должно выполняться за счет:</w:delText>
        </w:r>
      </w:del>
    </w:p>
    <w:p w14:paraId="2426D2B7" w14:textId="51A28DDF" w:rsidR="00164E1F" w:rsidRPr="00CB23A1" w:rsidDel="00A031EC" w:rsidRDefault="00164E1F" w:rsidP="00604F2D">
      <w:pPr>
        <w:pStyle w:val="a3"/>
        <w:numPr>
          <w:ilvl w:val="0"/>
          <w:numId w:val="9"/>
        </w:numPr>
        <w:rPr>
          <w:del w:id="60" w:author="Радько Игорь Олегович" w:date="2020-09-24T11:35:00Z"/>
          <w:i/>
          <w:iCs/>
          <w:lang w:val="ru-RU"/>
        </w:rPr>
      </w:pPr>
      <w:del w:id="61" w:author="Радько Игорь Олегович" w:date="2020-09-24T11:35:00Z">
        <w:r w:rsidRPr="00CB23A1" w:rsidDel="00A031EC">
          <w:rPr>
            <w:i/>
            <w:iCs/>
            <w:lang w:val="ru-RU"/>
          </w:rPr>
          <w:delText>использования современных технологий проектирования и разработки.</w:delText>
        </w:r>
      </w:del>
    </w:p>
    <w:p w14:paraId="006E6D1B" w14:textId="250D7A0B" w:rsidR="00164E1F" w:rsidRPr="00CB23A1" w:rsidDel="00A031EC" w:rsidRDefault="00164E1F" w:rsidP="00604F2D">
      <w:pPr>
        <w:pStyle w:val="a3"/>
        <w:numPr>
          <w:ilvl w:val="0"/>
          <w:numId w:val="9"/>
        </w:numPr>
        <w:rPr>
          <w:del w:id="62" w:author="Радько Игорь Олегович" w:date="2020-09-24T11:35:00Z"/>
          <w:i/>
          <w:iCs/>
          <w:lang w:val="ru-RU"/>
        </w:rPr>
      </w:pPr>
      <w:del w:id="63" w:author="Радько Игорь Олегович" w:date="2020-09-24T11:35:00Z">
        <w:r w:rsidRPr="00CB23A1" w:rsidDel="00A031EC">
          <w:rPr>
            <w:i/>
            <w:iCs/>
            <w:lang w:val="ru-RU"/>
          </w:rPr>
          <w:delText>модернизации процессов сбора, обработки и загрузки данных в</w:delText>
        </w:r>
      </w:del>
    </w:p>
    <w:p w14:paraId="275C683F" w14:textId="257C213A" w:rsidR="00164E1F" w:rsidRPr="00CB23A1" w:rsidDel="00A031EC" w:rsidRDefault="00164E1F" w:rsidP="00604F2D">
      <w:pPr>
        <w:ind w:firstLine="0"/>
        <w:rPr>
          <w:del w:id="64" w:author="Радько Игорь Олегович" w:date="2020-09-24T11:35:00Z"/>
          <w:i/>
          <w:iCs/>
          <w:lang w:val="ru-RU"/>
        </w:rPr>
      </w:pPr>
      <w:del w:id="65" w:author="Радько Игорь Олегович" w:date="2020-09-24T11:35:00Z">
        <w:r w:rsidRPr="00CB23A1" w:rsidDel="00A031EC">
          <w:rPr>
            <w:i/>
            <w:iCs/>
            <w:lang w:val="ru-RU"/>
          </w:rPr>
          <w:delText>соответствии с новыми требованиями.</w:delText>
        </w:r>
      </w:del>
    </w:p>
    <w:p w14:paraId="1F17FEA6" w14:textId="77777777" w:rsidR="00164E1F" w:rsidRPr="00A06759" w:rsidRDefault="00164E1F" w:rsidP="00604F2D">
      <w:pPr>
        <w:pStyle w:val="6"/>
        <w:rPr>
          <w:i w:val="0"/>
          <w:iCs/>
          <w:lang w:val="ru-RU"/>
          <w:rPrChange w:id="66" w:author="Радько Игорь Олегович" w:date="2020-09-24T11:46:00Z">
            <w:rPr>
              <w:lang w:val="ru-RU"/>
            </w:rPr>
          </w:rPrChange>
        </w:rPr>
      </w:pPr>
      <w:r w:rsidRPr="00A06759">
        <w:rPr>
          <w:i w:val="0"/>
          <w:iCs/>
          <w:lang w:val="ru-RU"/>
          <w:rPrChange w:id="67" w:author="Радько Игорь Олегович" w:date="2020-09-24T11:46:00Z">
            <w:rPr>
              <w:lang w:val="ru-RU"/>
            </w:rPr>
          </w:rPrChange>
        </w:rPr>
        <w:t>4</w:t>
      </w:r>
      <w:del w:id="68" w:author="Радько Игорь Олегович" w:date="2020-09-24T11:46:00Z">
        <w:r w:rsidRPr="00A06759" w:rsidDel="00A06759">
          <w:rPr>
            <w:i w:val="0"/>
            <w:iCs/>
            <w:lang w:val="ru-RU"/>
            <w:rPrChange w:id="69" w:author="Радько Игорь Олегович" w:date="2020-09-24T11:46:00Z">
              <w:rPr>
                <w:lang w:val="ru-RU"/>
              </w:rPr>
            </w:rPrChange>
          </w:rPr>
          <w:delText>.1</w:delText>
        </w:r>
      </w:del>
      <w:r w:rsidRPr="00A06759">
        <w:rPr>
          <w:i w:val="0"/>
          <w:iCs/>
          <w:lang w:val="ru-RU"/>
          <w:rPrChange w:id="70" w:author="Радько Игорь Олегович" w:date="2020-09-24T11:46:00Z">
            <w:rPr>
              <w:lang w:val="ru-RU"/>
            </w:rPr>
          </w:rPrChange>
        </w:rPr>
        <w:t>.4. Требования к надежности</w:t>
      </w:r>
    </w:p>
    <w:p w14:paraId="0B906976" w14:textId="38852CA6" w:rsidR="00164E1F" w:rsidRPr="00164E1F" w:rsidRDefault="00164E1F">
      <w:pPr>
        <w:jc w:val="both"/>
        <w:rPr>
          <w:lang w:val="ru-RU"/>
        </w:rPr>
        <w:pPrChange w:id="71" w:author="Радько Игорь Олегович" w:date="2020-09-24T12:00:00Z">
          <w:pPr/>
        </w:pPrChange>
      </w:pPr>
      <w:r w:rsidRPr="00164E1F">
        <w:rPr>
          <w:lang w:val="ru-RU"/>
        </w:rPr>
        <w:t>Надежное (устойчивое) функционирование приложения должно быть</w:t>
      </w:r>
      <w:r w:rsidR="00604F2D">
        <w:rPr>
          <w:lang w:val="ru-RU"/>
        </w:rPr>
        <w:t xml:space="preserve"> </w:t>
      </w:r>
      <w:r w:rsidRPr="00164E1F">
        <w:rPr>
          <w:lang w:val="ru-RU"/>
        </w:rPr>
        <w:t>обеспечено разработчиками - программистами посредством создания</w:t>
      </w:r>
      <w:r w:rsidR="00604F2D">
        <w:rPr>
          <w:lang w:val="ru-RU"/>
        </w:rPr>
        <w:t xml:space="preserve"> </w:t>
      </w:r>
      <w:del w:id="72" w:author="Радько Игорь Олегович" w:date="2020-09-24T11:36:00Z">
        <w:r w:rsidRPr="00164E1F" w:rsidDel="00277376">
          <w:rPr>
            <w:lang w:val="ru-RU"/>
          </w:rPr>
          <w:delText xml:space="preserve">жесткой системы </w:delText>
        </w:r>
      </w:del>
      <w:r w:rsidRPr="00164E1F">
        <w:rPr>
          <w:lang w:val="ru-RU"/>
        </w:rPr>
        <w:t>защиты целостности и безопасности. Помимо этого,</w:t>
      </w:r>
      <w:r w:rsidR="00604F2D">
        <w:rPr>
          <w:lang w:val="ru-RU"/>
        </w:rPr>
        <w:t xml:space="preserve"> </w:t>
      </w:r>
      <w:r w:rsidRPr="00164E1F">
        <w:rPr>
          <w:lang w:val="ru-RU"/>
        </w:rPr>
        <w:t>уязвимость приложения через сбои, а так</w:t>
      </w:r>
      <w:del w:id="73" w:author="Радько Игорь Олегович" w:date="2020-09-24T11:36:00Z">
        <w:r w:rsidRPr="00164E1F" w:rsidDel="00277376">
          <w:rPr>
            <w:lang w:val="ru-RU"/>
          </w:rPr>
          <w:delText xml:space="preserve"> </w:delText>
        </w:r>
      </w:del>
      <w:r w:rsidRPr="00164E1F">
        <w:rPr>
          <w:lang w:val="ru-RU"/>
        </w:rPr>
        <w:t xml:space="preserve">же </w:t>
      </w:r>
      <w:del w:id="74" w:author="Радько Игорь Олегович" w:date="2020-09-24T11:37:00Z">
        <w:r w:rsidRPr="00164E1F" w:rsidDel="00277376">
          <w:rPr>
            <w:lang w:val="ru-RU"/>
          </w:rPr>
          <w:delText>уязвимость вирусами</w:delText>
        </w:r>
      </w:del>
      <w:ins w:id="75" w:author="Радько Игорь Олегович" w:date="2020-09-24T11:37:00Z">
        <w:r w:rsidR="00277376">
          <w:rPr>
            <w:lang w:val="en-US"/>
          </w:rPr>
          <w:t>Dos</w:t>
        </w:r>
        <w:r w:rsidR="00277376">
          <w:rPr>
            <w:lang w:val="ru-RU"/>
          </w:rPr>
          <w:t>-атаки</w:t>
        </w:r>
      </w:ins>
      <w:ins w:id="76" w:author="Радько Игорь Олегович" w:date="2020-09-24T11:38:00Z">
        <w:r w:rsidR="00277376" w:rsidRPr="00277376">
          <w:rPr>
            <w:lang w:val="ru-RU"/>
            <w:rPrChange w:id="77" w:author="Радько Игорь Олегович" w:date="2020-09-24T11:38:00Z">
              <w:rPr>
                <w:lang w:val="en-GB"/>
              </w:rPr>
            </w:rPrChange>
          </w:rPr>
          <w:t>,</w:t>
        </w:r>
        <w:r w:rsidR="00277376" w:rsidRPr="00277376">
          <w:rPr>
            <w:lang w:val="ru-RU"/>
          </w:rPr>
          <w:t xml:space="preserve"> </w:t>
        </w:r>
        <w:r w:rsidR="00277376" w:rsidRPr="00164E1F">
          <w:rPr>
            <w:lang w:val="ru-RU"/>
          </w:rPr>
          <w:t>SQL-инъекций</w:t>
        </w:r>
      </w:ins>
      <w:ins w:id="78" w:author="Радько Игорь Олегович" w:date="2020-09-24T11:37:00Z">
        <w:r w:rsidR="00277376">
          <w:rPr>
            <w:lang w:val="ru-RU"/>
          </w:rPr>
          <w:t xml:space="preserve"> и другие </w:t>
        </w:r>
      </w:ins>
      <w:del w:id="79" w:author="Радько Игорь Олегович" w:date="2020-09-24T11:37:00Z">
        <w:r w:rsidRPr="00164E1F" w:rsidDel="00277376">
          <w:rPr>
            <w:lang w:val="ru-RU"/>
          </w:rPr>
          <w:delText xml:space="preserve"> </w:delText>
        </w:r>
      </w:del>
      <w:r w:rsidRPr="00164E1F">
        <w:rPr>
          <w:lang w:val="ru-RU"/>
        </w:rPr>
        <w:t>должны</w:t>
      </w:r>
      <w:r w:rsidR="00604F2D">
        <w:rPr>
          <w:lang w:val="ru-RU"/>
        </w:rPr>
        <w:t xml:space="preserve"> </w:t>
      </w:r>
      <w:r w:rsidRPr="00164E1F">
        <w:rPr>
          <w:lang w:val="ru-RU"/>
        </w:rPr>
        <w:t>быть сведены к нулю.</w:t>
      </w:r>
    </w:p>
    <w:p w14:paraId="72DAF7D7" w14:textId="70220917" w:rsidR="00164E1F" w:rsidRPr="00164E1F" w:rsidRDefault="00164E1F">
      <w:pPr>
        <w:jc w:val="both"/>
        <w:rPr>
          <w:lang w:val="ru-RU"/>
        </w:rPr>
        <w:pPrChange w:id="80" w:author="Радько Игорь Олегович" w:date="2020-09-24T12:00:00Z">
          <w:pPr/>
        </w:pPrChange>
      </w:pPr>
      <w:r w:rsidRPr="00164E1F">
        <w:rPr>
          <w:lang w:val="ru-RU"/>
        </w:rPr>
        <w:t xml:space="preserve">База данных под управлением </w:t>
      </w:r>
      <w:proofErr w:type="spellStart"/>
      <w:r w:rsidRPr="00164E1F">
        <w:rPr>
          <w:lang w:val="ru-RU"/>
        </w:rPr>
        <w:t>MySQL</w:t>
      </w:r>
      <w:proofErr w:type="spellEnd"/>
      <w:r w:rsidRPr="00164E1F">
        <w:rPr>
          <w:lang w:val="ru-RU"/>
        </w:rPr>
        <w:t xml:space="preserve"> должна иметь механизмы</w:t>
      </w:r>
      <w:r w:rsidR="00604F2D">
        <w:rPr>
          <w:lang w:val="ru-RU"/>
        </w:rPr>
        <w:t xml:space="preserve"> </w:t>
      </w:r>
      <w:r w:rsidRPr="00164E1F">
        <w:rPr>
          <w:lang w:val="ru-RU"/>
        </w:rPr>
        <w:t>резервного копирования и восстановления данных, как после программных</w:t>
      </w:r>
      <w:r w:rsidR="00604F2D">
        <w:rPr>
          <w:lang w:val="ru-RU"/>
        </w:rPr>
        <w:t xml:space="preserve"> </w:t>
      </w:r>
      <w:r w:rsidRPr="00164E1F">
        <w:rPr>
          <w:lang w:val="ru-RU"/>
        </w:rPr>
        <w:t>сбоев, так и при отказе аппаратных средств или прекращения подачи</w:t>
      </w:r>
      <w:r w:rsidR="00604F2D">
        <w:rPr>
          <w:lang w:val="ru-RU"/>
        </w:rPr>
        <w:t xml:space="preserve"> </w:t>
      </w:r>
      <w:r w:rsidRPr="00164E1F">
        <w:rPr>
          <w:lang w:val="ru-RU"/>
        </w:rPr>
        <w:t>электроэнергии.</w:t>
      </w:r>
    </w:p>
    <w:p w14:paraId="40878DEE" w14:textId="70E4A034" w:rsidR="00164E1F" w:rsidRPr="00164E1F" w:rsidDel="00277376" w:rsidRDefault="00164E1F">
      <w:pPr>
        <w:jc w:val="both"/>
        <w:rPr>
          <w:del w:id="81" w:author="Радько Игорь Олегович" w:date="2020-09-24T11:38:00Z"/>
          <w:lang w:val="ru-RU"/>
        </w:rPr>
        <w:pPrChange w:id="82" w:author="Радько Игорь Олегович" w:date="2020-09-24T12:00:00Z">
          <w:pPr/>
        </w:pPrChange>
      </w:pPr>
      <w:del w:id="83" w:author="Радько Игорь Олегович" w:date="2020-09-24T11:38:00Z">
        <w:r w:rsidRPr="00164E1F" w:rsidDel="00277376">
          <w:rPr>
            <w:lang w:val="ru-RU"/>
          </w:rPr>
          <w:delText>Должны храниться копии программного обеспечения на внешнем носителе.</w:delText>
        </w:r>
        <w:r w:rsidR="00604F2D" w:rsidDel="00277376">
          <w:rPr>
            <w:lang w:val="ru-RU"/>
          </w:rPr>
          <w:delText xml:space="preserve"> </w:delText>
        </w:r>
        <w:r w:rsidRPr="00164E1F" w:rsidDel="00277376">
          <w:rPr>
            <w:lang w:val="ru-RU"/>
          </w:rPr>
          <w:delText>Сайт должен предусматривать базовую защиту от основных видов атак:</w:delText>
        </w:r>
        <w:r w:rsidR="00604F2D" w:rsidDel="00277376">
          <w:rPr>
            <w:lang w:val="ru-RU"/>
          </w:rPr>
          <w:delText xml:space="preserve"> </w:delText>
        </w:r>
        <w:r w:rsidRPr="00164E1F" w:rsidDel="00277376">
          <w:rPr>
            <w:lang w:val="ru-RU"/>
          </w:rPr>
          <w:delText>межсайтового скриптинга (XSS), SQL-инъекций, CSRF-уязвимостей.</w:delText>
        </w:r>
      </w:del>
    </w:p>
    <w:p w14:paraId="2B5CCCBD" w14:textId="77777777" w:rsidR="00164E1F" w:rsidRPr="00164E1F" w:rsidRDefault="00164E1F">
      <w:pPr>
        <w:jc w:val="both"/>
        <w:rPr>
          <w:lang w:val="ru-RU"/>
        </w:rPr>
        <w:pPrChange w:id="84" w:author="Радько Игорь Олегович" w:date="2020-09-24T12:00:00Z">
          <w:pPr/>
        </w:pPrChange>
      </w:pPr>
      <w:r w:rsidRPr="00164E1F">
        <w:rPr>
          <w:lang w:val="ru-RU"/>
        </w:rPr>
        <w:lastRenderedPageBreak/>
        <w:t>Программные средства информационной системы должны обеспечивать:</w:t>
      </w:r>
    </w:p>
    <w:p w14:paraId="22272A01" w14:textId="725BE58A" w:rsidR="00164E1F" w:rsidRPr="00604F2D" w:rsidRDefault="00164E1F">
      <w:pPr>
        <w:pStyle w:val="a3"/>
        <w:numPr>
          <w:ilvl w:val="0"/>
          <w:numId w:val="10"/>
        </w:numPr>
        <w:jc w:val="both"/>
        <w:rPr>
          <w:lang w:val="ru-RU"/>
        </w:rPr>
        <w:pPrChange w:id="85" w:author="Радько Игорь Олегович" w:date="2020-09-24T12:00:00Z">
          <w:pPr>
            <w:pStyle w:val="a3"/>
            <w:numPr>
              <w:numId w:val="10"/>
            </w:numPr>
            <w:ind w:left="1287" w:hanging="360"/>
          </w:pPr>
        </w:pPrChange>
      </w:pPr>
      <w:r w:rsidRPr="00604F2D">
        <w:rPr>
          <w:lang w:val="ru-RU"/>
        </w:rPr>
        <w:t>Контроль корректности вводимых данных;</w:t>
      </w:r>
    </w:p>
    <w:p w14:paraId="6CC09FDF" w14:textId="7E2F9B1A" w:rsidR="00164E1F" w:rsidRPr="00604F2D" w:rsidRDefault="00164E1F">
      <w:pPr>
        <w:pStyle w:val="a3"/>
        <w:numPr>
          <w:ilvl w:val="0"/>
          <w:numId w:val="10"/>
        </w:numPr>
        <w:jc w:val="both"/>
        <w:rPr>
          <w:lang w:val="ru-RU"/>
        </w:rPr>
        <w:pPrChange w:id="86" w:author="Радько Игорь Олегович" w:date="2020-09-24T12:00:00Z">
          <w:pPr>
            <w:pStyle w:val="a3"/>
            <w:numPr>
              <w:numId w:val="10"/>
            </w:numPr>
            <w:ind w:left="1287" w:hanging="360"/>
          </w:pPr>
        </w:pPrChange>
      </w:pPr>
      <w:r w:rsidRPr="00604F2D">
        <w:rPr>
          <w:lang w:val="ru-RU"/>
        </w:rPr>
        <w:t>Оповещение пользователя об ошибках входных данных и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противоречивости данных.</w:t>
      </w:r>
    </w:p>
    <w:p w14:paraId="575A07C5" w14:textId="43618C1B" w:rsidR="00164E1F" w:rsidRPr="00164E1F" w:rsidRDefault="00164E1F">
      <w:pPr>
        <w:jc w:val="both"/>
        <w:rPr>
          <w:lang w:val="ru-RU"/>
        </w:rPr>
        <w:pPrChange w:id="87" w:author="Радько Игорь Олегович" w:date="2020-09-24T12:00:00Z">
          <w:pPr/>
        </w:pPrChange>
      </w:pPr>
      <w:r w:rsidRPr="00164E1F">
        <w:rPr>
          <w:lang w:val="ru-RU"/>
        </w:rPr>
        <w:t>Серверы информационной системы должны иметь также механизмы</w:t>
      </w:r>
      <w:r w:rsidR="00604F2D">
        <w:rPr>
          <w:lang w:val="ru-RU"/>
        </w:rPr>
        <w:t xml:space="preserve"> </w:t>
      </w:r>
      <w:r w:rsidRPr="00164E1F">
        <w:rPr>
          <w:lang w:val="ru-RU"/>
        </w:rPr>
        <w:t>резервного копирования и восстановления данных, как после программных</w:t>
      </w:r>
      <w:r w:rsidR="00604F2D">
        <w:rPr>
          <w:lang w:val="ru-RU"/>
        </w:rPr>
        <w:t xml:space="preserve"> </w:t>
      </w:r>
      <w:r w:rsidRPr="00164E1F">
        <w:rPr>
          <w:lang w:val="ru-RU"/>
        </w:rPr>
        <w:t>сбоев, так и при отказе аппаратных средств или прекращения подачи</w:t>
      </w:r>
      <w:r w:rsidR="00604F2D">
        <w:rPr>
          <w:lang w:val="ru-RU"/>
        </w:rPr>
        <w:t xml:space="preserve"> </w:t>
      </w:r>
      <w:r w:rsidRPr="00164E1F">
        <w:rPr>
          <w:lang w:val="ru-RU"/>
        </w:rPr>
        <w:t>электроэнергии.</w:t>
      </w:r>
    </w:p>
    <w:p w14:paraId="33E90468" w14:textId="77777777" w:rsidR="00164E1F" w:rsidRPr="00164E1F" w:rsidRDefault="00164E1F">
      <w:pPr>
        <w:jc w:val="both"/>
        <w:rPr>
          <w:lang w:val="ru-RU"/>
        </w:rPr>
        <w:pPrChange w:id="88" w:author="Радько Игорь Олегович" w:date="2020-09-24T12:00:00Z">
          <w:pPr/>
        </w:pPrChange>
      </w:pPr>
      <w:r w:rsidRPr="00164E1F">
        <w:rPr>
          <w:lang w:val="ru-RU"/>
        </w:rPr>
        <w:t>Время на восстановление не должно превышать 1 сутки.</w:t>
      </w:r>
    </w:p>
    <w:p w14:paraId="0D5AE80B" w14:textId="59853667" w:rsidR="00164E1F" w:rsidRPr="00A06759" w:rsidRDefault="00164E1F" w:rsidP="00604F2D">
      <w:pPr>
        <w:pStyle w:val="6"/>
        <w:rPr>
          <w:ins w:id="89" w:author="Радько Игорь Олегович" w:date="2020-09-24T11:40:00Z"/>
          <w:i w:val="0"/>
          <w:iCs/>
          <w:lang w:val="ru-RU"/>
          <w:rPrChange w:id="90" w:author="Радько Игорь Олегович" w:date="2020-09-24T11:45:00Z">
            <w:rPr>
              <w:ins w:id="91" w:author="Радько Игорь Олегович" w:date="2020-09-24T11:40:00Z"/>
              <w:lang w:val="ru-RU"/>
            </w:rPr>
          </w:rPrChange>
        </w:rPr>
      </w:pPr>
      <w:r w:rsidRPr="00A06759">
        <w:rPr>
          <w:i w:val="0"/>
          <w:iCs/>
          <w:lang w:val="ru-RU"/>
          <w:rPrChange w:id="92" w:author="Радько Игорь Олегович" w:date="2020-09-24T11:45:00Z">
            <w:rPr>
              <w:lang w:val="ru-RU"/>
            </w:rPr>
          </w:rPrChange>
        </w:rPr>
        <w:t>4</w:t>
      </w:r>
      <w:del w:id="93" w:author="Радько Игорь Олегович" w:date="2020-09-24T11:46:00Z">
        <w:r w:rsidRPr="00A06759" w:rsidDel="00A06759">
          <w:rPr>
            <w:i w:val="0"/>
            <w:iCs/>
            <w:lang w:val="ru-RU"/>
            <w:rPrChange w:id="94" w:author="Радько Игорь Олегович" w:date="2020-09-24T11:45:00Z">
              <w:rPr>
                <w:lang w:val="ru-RU"/>
              </w:rPr>
            </w:rPrChange>
          </w:rPr>
          <w:delText>.1</w:delText>
        </w:r>
      </w:del>
      <w:r w:rsidRPr="00A06759">
        <w:rPr>
          <w:i w:val="0"/>
          <w:iCs/>
          <w:lang w:val="ru-RU"/>
          <w:rPrChange w:id="95" w:author="Радько Игорь Олегович" w:date="2020-09-24T11:45:00Z">
            <w:rPr>
              <w:lang w:val="ru-RU"/>
            </w:rPr>
          </w:rPrChange>
        </w:rPr>
        <w:t>.5. Требования к эргономике и технической эстетике</w:t>
      </w:r>
    </w:p>
    <w:p w14:paraId="3715D802" w14:textId="593859B7" w:rsidR="00A06759" w:rsidRPr="00164E1F" w:rsidDel="00A06759" w:rsidRDefault="00A06759" w:rsidP="00A06759">
      <w:pPr>
        <w:jc w:val="both"/>
        <w:rPr>
          <w:del w:id="96" w:author="Радько Игорь Олегович" w:date="2020-09-24T11:46:00Z"/>
          <w:moveTo w:id="97" w:author="Радько Игорь Олегович" w:date="2020-09-24T11:46:00Z"/>
          <w:lang w:val="ru-RU"/>
        </w:rPr>
      </w:pPr>
      <w:ins w:id="98" w:author="Радько Игорь Олегович" w:date="2020-09-24T11:40:00Z">
        <w:r>
          <w:rPr>
            <w:lang w:val="ru-RU"/>
          </w:rPr>
          <w:t xml:space="preserve">Сайт должен </w:t>
        </w:r>
      </w:ins>
      <w:ins w:id="99" w:author="Радько Игорь Олегович" w:date="2020-09-24T11:41:00Z">
        <w:r>
          <w:rPr>
            <w:lang w:val="ru-RU"/>
          </w:rPr>
          <w:t>автомати</w:t>
        </w:r>
      </w:ins>
      <w:ins w:id="100" w:author="Радько Игорь Олегович" w:date="2020-09-24T11:46:00Z">
        <w:r>
          <w:rPr>
            <w:lang w:val="ru-RU"/>
          </w:rPr>
          <w:t>чески</w:t>
        </w:r>
      </w:ins>
      <w:ins w:id="101" w:author="Радько Игорь Олегович" w:date="2020-09-24T11:42:00Z">
        <w:r>
          <w:rPr>
            <w:lang w:val="ru-RU"/>
          </w:rPr>
          <w:t xml:space="preserve"> определять</w:t>
        </w:r>
      </w:ins>
      <w:ins w:id="102" w:author="Радько Игорь Олегович" w:date="2020-09-24T11:41:00Z">
        <w:r>
          <w:rPr>
            <w:lang w:val="ru-RU"/>
          </w:rPr>
          <w:t xml:space="preserve"> размер окна</w:t>
        </w:r>
      </w:ins>
      <w:ins w:id="103" w:author="Радько Игорь Олегович" w:date="2020-09-24T11:42:00Z">
        <w:r>
          <w:rPr>
            <w:lang w:val="ru-RU"/>
          </w:rPr>
          <w:t xml:space="preserve"> с</w:t>
        </w:r>
      </w:ins>
      <w:ins w:id="104" w:author="Радько Игорь Олегович" w:date="2020-09-24T11:41:00Z">
        <w:r>
          <w:rPr>
            <w:lang w:val="ru-RU"/>
          </w:rPr>
          <w:t xml:space="preserve"> просматриваемого устройства</w:t>
        </w:r>
      </w:ins>
      <w:ins w:id="105" w:author="Радько Игорь Олегович" w:date="2020-09-24T11:42:00Z">
        <w:r>
          <w:rPr>
            <w:lang w:val="ru-RU"/>
          </w:rPr>
          <w:t>, тем самым оптимизирован под разные возможности пользователей</w:t>
        </w:r>
      </w:ins>
      <w:ins w:id="106" w:author="Радько Игорь Олегович" w:date="2020-09-24T11:43:00Z">
        <w:r>
          <w:rPr>
            <w:lang w:val="ru-RU"/>
          </w:rPr>
          <w:t>. Программное обеспечение предусматривает размер окон интерфейса в заданных пропорциях и различных размерах в зависимости от исполь</w:t>
        </w:r>
      </w:ins>
      <w:ins w:id="107" w:author="Радько Игорь Олегович" w:date="2020-09-24T11:44:00Z">
        <w:r>
          <w:rPr>
            <w:lang w:val="ru-RU"/>
          </w:rPr>
          <w:t>зования устройства.</w:t>
        </w:r>
      </w:ins>
      <w:ins w:id="108" w:author="Радько Игорь Олегович" w:date="2020-09-24T11:45:00Z">
        <w:r>
          <w:rPr>
            <w:lang w:val="ru-RU"/>
          </w:rPr>
          <w:t xml:space="preserve"> </w:t>
        </w:r>
      </w:ins>
      <w:ins w:id="109" w:author="Радько Игорь Олегович" w:date="2020-09-24T11:44:00Z">
        <w:r>
          <w:rPr>
            <w:lang w:val="ru-RU"/>
          </w:rPr>
          <w:t xml:space="preserve">Также поддерживать мобильные устройства </w:t>
        </w:r>
      </w:ins>
      <w:ins w:id="110" w:author="Радько Игорь Олегович" w:date="2020-09-24T11:45:00Z">
        <w:r>
          <w:rPr>
            <w:lang w:val="ru-RU"/>
          </w:rPr>
          <w:t>и определять их тип</w:t>
        </w:r>
      </w:ins>
      <w:ins w:id="111" w:author="Радько Игорь Олегович" w:date="2020-09-24T11:46:00Z">
        <w:r>
          <w:rPr>
            <w:lang w:val="ru-RU"/>
          </w:rPr>
          <w:t>, поэтому</w:t>
        </w:r>
      </w:ins>
      <w:moveToRangeStart w:id="112" w:author="Радько Игорь Олегович" w:date="2020-09-24T11:46:00Z" w:name="move51840399"/>
      <w:moveTo w:id="113" w:author="Радько Игорь Олегович" w:date="2020-09-24T11:46:00Z">
        <w:del w:id="114" w:author="Радько Игорь Олегович" w:date="2020-09-24T11:46:00Z">
          <w:r w:rsidRPr="00164E1F" w:rsidDel="00A06759">
            <w:rPr>
              <w:lang w:val="ru-RU"/>
            </w:rPr>
            <w:delText>Сайт</w:delText>
          </w:r>
        </w:del>
        <w:r w:rsidRPr="00164E1F">
          <w:rPr>
            <w:lang w:val="ru-RU"/>
          </w:rPr>
          <w:t xml:space="preserve"> должен автоматически подстраиваться под экраны мобильных</w:t>
        </w:r>
        <w:r>
          <w:rPr>
            <w:lang w:val="ru-RU"/>
          </w:rPr>
          <w:t xml:space="preserve"> </w:t>
        </w:r>
        <w:r w:rsidRPr="00164E1F">
          <w:rPr>
            <w:lang w:val="ru-RU"/>
          </w:rPr>
          <w:t>телефонов (изменение расположения блоков на странице и размера контента,</w:t>
        </w:r>
        <w:r>
          <w:rPr>
            <w:lang w:val="ru-RU"/>
          </w:rPr>
          <w:t xml:space="preserve"> </w:t>
        </w:r>
        <w:r w:rsidRPr="00164E1F">
          <w:rPr>
            <w:lang w:val="ru-RU"/>
          </w:rPr>
          <w:t>сворачивание меню в кнопку).</w:t>
        </w:r>
      </w:moveTo>
    </w:p>
    <w:moveToRangeEnd w:id="112"/>
    <w:p w14:paraId="7A963F9B" w14:textId="5C0C8CA8" w:rsidR="00A06759" w:rsidRPr="00CB23A1" w:rsidRDefault="00A06759">
      <w:pPr>
        <w:jc w:val="both"/>
        <w:rPr>
          <w:lang w:val="ru-RU"/>
        </w:rPr>
        <w:pPrChange w:id="115" w:author="Радько Игорь Олегович" w:date="2020-09-24T11:46:00Z">
          <w:pPr>
            <w:pStyle w:val="6"/>
          </w:pPr>
        </w:pPrChange>
      </w:pPr>
    </w:p>
    <w:p w14:paraId="260D7BA1" w14:textId="520C3F08" w:rsidR="00164E1F" w:rsidRPr="00164E1F" w:rsidRDefault="00164E1F">
      <w:pPr>
        <w:jc w:val="both"/>
        <w:rPr>
          <w:lang w:val="ru-RU"/>
        </w:rPr>
        <w:pPrChange w:id="116" w:author="Радько Игорь Олегович" w:date="2020-09-24T11:45:00Z">
          <w:pPr/>
        </w:pPrChange>
      </w:pPr>
      <w:del w:id="117" w:author="Радько Игорь Олегович" w:date="2020-09-24T11:45:00Z">
        <w:r w:rsidRPr="00164E1F" w:rsidDel="00A06759">
          <w:rPr>
            <w:lang w:val="ru-RU"/>
          </w:rPr>
          <w:delText>Сайт должен быть оптимизирован для просмотра при разрешении</w:delText>
        </w:r>
        <w:r w:rsidR="00604F2D" w:rsidDel="00A06759">
          <w:rPr>
            <w:lang w:val="ru-RU"/>
          </w:rPr>
          <w:delText xml:space="preserve"> </w:delText>
        </w:r>
        <w:r w:rsidRPr="00164E1F" w:rsidDel="00A06759">
          <w:rPr>
            <w:lang w:val="ru-RU"/>
          </w:rPr>
          <w:delText>1024*768, 1280*1024 без горизонтальной полосы прокрутки и без пустых</w:delText>
        </w:r>
        <w:r w:rsidR="00604F2D" w:rsidDel="00A06759">
          <w:rPr>
            <w:lang w:val="ru-RU"/>
          </w:rPr>
          <w:delText xml:space="preserve"> </w:delText>
        </w:r>
        <w:r w:rsidRPr="00164E1F" w:rsidDel="00A06759">
          <w:rPr>
            <w:lang w:val="ru-RU"/>
          </w:rPr>
          <w:delText xml:space="preserve">(белых) полей для основных типов разрешения. </w:delText>
        </w:r>
      </w:del>
      <w:r w:rsidRPr="00164E1F">
        <w:rPr>
          <w:lang w:val="ru-RU"/>
        </w:rPr>
        <w:t>Элементы управления</w:t>
      </w:r>
      <w:r w:rsidR="00604F2D">
        <w:rPr>
          <w:lang w:val="ru-RU"/>
        </w:rPr>
        <w:t xml:space="preserve"> </w:t>
      </w:r>
      <w:r w:rsidRPr="00164E1F">
        <w:rPr>
          <w:lang w:val="ru-RU"/>
        </w:rPr>
        <w:t xml:space="preserve">должны быть сгруппированы </w:t>
      </w:r>
      <w:del w:id="118" w:author="Радько Игорь Олегович" w:date="2020-09-24T11:45:00Z">
        <w:r w:rsidRPr="00164E1F" w:rsidDel="00A06759">
          <w:rPr>
            <w:lang w:val="ru-RU"/>
          </w:rPr>
          <w:delText xml:space="preserve">однотипно </w:delText>
        </w:r>
      </w:del>
      <w:ins w:id="119" w:author="Радько Игорь Олегович" w:date="2020-09-24T11:45:00Z">
        <w:r w:rsidR="00A06759">
          <w:rPr>
            <w:lang w:val="ru-RU"/>
          </w:rPr>
          <w:t>в интуитивном порядке</w:t>
        </w:r>
        <w:r w:rsidR="00A06759" w:rsidRPr="00164E1F">
          <w:rPr>
            <w:lang w:val="ru-RU"/>
          </w:rPr>
          <w:t xml:space="preserve"> </w:t>
        </w:r>
      </w:ins>
      <w:r w:rsidRPr="00164E1F">
        <w:rPr>
          <w:lang w:val="ru-RU"/>
        </w:rPr>
        <w:t>– горизонтально либо вертикально –</w:t>
      </w:r>
      <w:r w:rsidR="00604F2D">
        <w:rPr>
          <w:lang w:val="ru-RU"/>
        </w:rPr>
        <w:t xml:space="preserve"> </w:t>
      </w:r>
      <w:r w:rsidRPr="00164E1F">
        <w:rPr>
          <w:lang w:val="ru-RU"/>
        </w:rPr>
        <w:t xml:space="preserve">на всех страницах. </w:t>
      </w:r>
    </w:p>
    <w:p w14:paraId="6E4C98B1" w14:textId="77777777" w:rsidR="00164E1F" w:rsidRPr="00164E1F" w:rsidRDefault="00164E1F">
      <w:pPr>
        <w:jc w:val="both"/>
        <w:rPr>
          <w:lang w:val="ru-RU"/>
        </w:rPr>
        <w:pPrChange w:id="120" w:author="Радько Игорь Олегович" w:date="2020-09-24T11:45:00Z">
          <w:pPr/>
        </w:pPrChange>
      </w:pPr>
      <w:r w:rsidRPr="00164E1F">
        <w:rPr>
          <w:lang w:val="ru-RU"/>
        </w:rPr>
        <w:t>Должен быть реализован:</w:t>
      </w:r>
    </w:p>
    <w:p w14:paraId="61A4B019" w14:textId="081FF3BD" w:rsidR="00164E1F" w:rsidRDefault="00164E1F">
      <w:pPr>
        <w:pStyle w:val="a3"/>
        <w:numPr>
          <w:ilvl w:val="0"/>
          <w:numId w:val="10"/>
        </w:numPr>
        <w:jc w:val="both"/>
        <w:rPr>
          <w:ins w:id="121" w:author="Радько Игорь Олегович" w:date="2020-09-24T11:44:00Z"/>
          <w:lang w:val="ru-RU"/>
        </w:rPr>
        <w:pPrChange w:id="122" w:author="Радько Игорь Олегович" w:date="2020-09-24T11:45:00Z">
          <w:pPr>
            <w:pStyle w:val="a3"/>
            <w:numPr>
              <w:numId w:val="10"/>
            </w:numPr>
            <w:ind w:left="1287" w:hanging="360"/>
          </w:pPr>
        </w:pPrChange>
      </w:pPr>
      <w:r w:rsidRPr="00604F2D">
        <w:rPr>
          <w:lang w:val="ru-RU"/>
        </w:rPr>
        <w:t>Единый стиль оформления для пользовательских интерфейсов</w:t>
      </w:r>
    </w:p>
    <w:p w14:paraId="4CD64F29" w14:textId="28D41B82" w:rsidR="00A06759" w:rsidRPr="00604F2D" w:rsidRDefault="00A06759">
      <w:pPr>
        <w:pStyle w:val="a3"/>
        <w:numPr>
          <w:ilvl w:val="0"/>
          <w:numId w:val="10"/>
        </w:numPr>
        <w:jc w:val="both"/>
        <w:rPr>
          <w:lang w:val="ru-RU"/>
        </w:rPr>
        <w:pPrChange w:id="123" w:author="Радько Игорь Олегович" w:date="2020-09-24T11:45:00Z">
          <w:pPr>
            <w:pStyle w:val="a3"/>
            <w:numPr>
              <w:numId w:val="10"/>
            </w:numPr>
            <w:ind w:left="1287" w:hanging="360"/>
          </w:pPr>
        </w:pPrChange>
      </w:pPr>
      <w:ins w:id="124" w:author="Радько Игорь Олегович" w:date="2020-09-24T11:44:00Z">
        <w:r>
          <w:rPr>
            <w:lang w:val="ru-RU"/>
          </w:rPr>
          <w:t>Единую структуру интерфейса;</w:t>
        </w:r>
      </w:ins>
    </w:p>
    <w:p w14:paraId="06049D3B" w14:textId="683A5D03" w:rsidR="00164E1F" w:rsidRPr="00604F2D" w:rsidRDefault="00164E1F">
      <w:pPr>
        <w:pStyle w:val="a3"/>
        <w:numPr>
          <w:ilvl w:val="0"/>
          <w:numId w:val="10"/>
        </w:numPr>
        <w:jc w:val="both"/>
        <w:rPr>
          <w:lang w:val="ru-RU"/>
        </w:rPr>
        <w:pPrChange w:id="125" w:author="Радько Игорь Олегович" w:date="2020-09-24T11:45:00Z">
          <w:pPr>
            <w:pStyle w:val="a3"/>
            <w:numPr>
              <w:numId w:val="10"/>
            </w:numPr>
            <w:ind w:left="1287" w:hanging="360"/>
          </w:pPr>
        </w:pPrChange>
      </w:pPr>
      <w:r w:rsidRPr="00604F2D">
        <w:rPr>
          <w:lang w:val="ru-RU"/>
        </w:rPr>
        <w:t>Удобный, интуитивно понятный интерфейс пользователя;</w:t>
      </w:r>
    </w:p>
    <w:p w14:paraId="6918628A" w14:textId="043C3B1C" w:rsidR="00164E1F" w:rsidRPr="00604F2D" w:rsidRDefault="00164E1F">
      <w:pPr>
        <w:pStyle w:val="a3"/>
        <w:numPr>
          <w:ilvl w:val="0"/>
          <w:numId w:val="10"/>
        </w:numPr>
        <w:jc w:val="both"/>
        <w:rPr>
          <w:lang w:val="ru-RU"/>
        </w:rPr>
        <w:pPrChange w:id="126" w:author="Радько Игорь Олегович" w:date="2020-09-24T11:45:00Z">
          <w:pPr>
            <w:pStyle w:val="a3"/>
            <w:numPr>
              <w:numId w:val="10"/>
            </w:numPr>
            <w:ind w:left="1287" w:hanging="360"/>
          </w:pPr>
        </w:pPrChange>
      </w:pPr>
      <w:r w:rsidRPr="00604F2D">
        <w:rPr>
          <w:lang w:val="ru-RU"/>
        </w:rPr>
        <w:t xml:space="preserve">Взаимодействие пользователя с </w:t>
      </w:r>
      <w:ins w:id="127" w:author="Радько Игорь Олегович" w:date="2020-09-24T11:47:00Z">
        <w:r w:rsidR="00A06759">
          <w:rPr>
            <w:lang w:val="ru-RU"/>
          </w:rPr>
          <w:t>с</w:t>
        </w:r>
      </w:ins>
      <w:del w:id="128" w:author="Радько Игорь Олегович" w:date="2020-09-24T11:47:00Z">
        <w:r w:rsidRPr="00604F2D" w:rsidDel="00A06759">
          <w:rPr>
            <w:lang w:val="ru-RU"/>
          </w:rPr>
          <w:delText>С</w:delText>
        </w:r>
      </w:del>
      <w:r w:rsidRPr="00604F2D">
        <w:rPr>
          <w:lang w:val="ru-RU"/>
        </w:rPr>
        <w:t>истемой должно осуществляться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на русском языке.</w:t>
      </w:r>
    </w:p>
    <w:p w14:paraId="67892F28" w14:textId="405D0146" w:rsidR="00164E1F" w:rsidRPr="00164E1F" w:rsidDel="00A06759" w:rsidRDefault="00164E1F">
      <w:pPr>
        <w:jc w:val="both"/>
        <w:rPr>
          <w:del w:id="129" w:author="Радько Игорь Олегович" w:date="2020-09-24T11:47:00Z"/>
          <w:lang w:val="ru-RU"/>
        </w:rPr>
        <w:pPrChange w:id="130" w:author="Радько Игорь Олегович" w:date="2020-09-24T11:45:00Z">
          <w:pPr/>
        </w:pPrChange>
      </w:pPr>
      <w:del w:id="131" w:author="Радько Игорь Олегович" w:date="2020-09-24T11:47:00Z">
        <w:r w:rsidRPr="00164E1F" w:rsidDel="00A06759">
          <w:rPr>
            <w:lang w:val="ru-RU"/>
          </w:rPr>
          <w:delText>Должен быть реализован адаптивный дизайн для мобильных устройств.</w:delText>
        </w:r>
      </w:del>
    </w:p>
    <w:p w14:paraId="6F179126" w14:textId="118504CD" w:rsidR="00164E1F" w:rsidRPr="00164E1F" w:rsidDel="00A06759" w:rsidRDefault="00164E1F">
      <w:pPr>
        <w:jc w:val="both"/>
        <w:rPr>
          <w:moveFrom w:id="132" w:author="Радько Игорь Олегович" w:date="2020-09-24T11:46:00Z"/>
          <w:lang w:val="ru-RU"/>
        </w:rPr>
        <w:pPrChange w:id="133" w:author="Радько Игорь Олегович" w:date="2020-09-24T11:45:00Z">
          <w:pPr/>
        </w:pPrChange>
      </w:pPr>
      <w:moveFromRangeStart w:id="134" w:author="Радько Игорь Олегович" w:date="2020-09-24T11:46:00Z" w:name="move51840399"/>
      <w:moveFrom w:id="135" w:author="Радько Игорь Олегович" w:date="2020-09-24T11:46:00Z">
        <w:r w:rsidRPr="00164E1F" w:rsidDel="00A06759">
          <w:rPr>
            <w:lang w:val="ru-RU"/>
          </w:rPr>
          <w:t>Сайт должен автоматически подстраиваться под экраны мобильных</w:t>
        </w:r>
        <w:r w:rsidR="00604F2D" w:rsidDel="00A06759">
          <w:rPr>
            <w:lang w:val="ru-RU"/>
          </w:rPr>
          <w:t xml:space="preserve"> </w:t>
        </w:r>
        <w:r w:rsidRPr="00164E1F" w:rsidDel="00A06759">
          <w:rPr>
            <w:lang w:val="ru-RU"/>
          </w:rPr>
          <w:t>телефонов (изменение расположения блоков на странице и размера контента,</w:t>
        </w:r>
        <w:r w:rsidR="00604F2D" w:rsidDel="00A06759">
          <w:rPr>
            <w:lang w:val="ru-RU"/>
          </w:rPr>
          <w:t xml:space="preserve"> </w:t>
        </w:r>
        <w:r w:rsidRPr="00164E1F" w:rsidDel="00A06759">
          <w:rPr>
            <w:lang w:val="ru-RU"/>
          </w:rPr>
          <w:t>сворачивание меню в кнопку).</w:t>
        </w:r>
      </w:moveFrom>
    </w:p>
    <w:moveFromRangeEnd w:id="134"/>
    <w:p w14:paraId="02CF4423" w14:textId="736A609A" w:rsidR="00164E1F" w:rsidRPr="00164E1F" w:rsidRDefault="00164E1F" w:rsidP="00604F2D">
      <w:pPr>
        <w:pStyle w:val="6"/>
        <w:rPr>
          <w:lang w:val="ru-RU"/>
        </w:rPr>
      </w:pPr>
      <w:r w:rsidRPr="00164E1F">
        <w:rPr>
          <w:lang w:val="ru-RU"/>
        </w:rPr>
        <w:t>4.1.6. Требования к эксплуатации, техническому обслуживанию, ремонту и хранению</w:t>
      </w:r>
      <w:r w:rsidR="00604F2D">
        <w:rPr>
          <w:lang w:val="ru-RU"/>
        </w:rPr>
        <w:t xml:space="preserve"> </w:t>
      </w:r>
      <w:r w:rsidRPr="00164E1F">
        <w:rPr>
          <w:lang w:val="ru-RU"/>
        </w:rPr>
        <w:t>компонентов системы</w:t>
      </w:r>
    </w:p>
    <w:p w14:paraId="3E2EF6CD" w14:textId="7F9A20CF" w:rsidR="00164E1F" w:rsidRPr="00604F2D" w:rsidDel="00A06759" w:rsidRDefault="00164E1F">
      <w:pPr>
        <w:pStyle w:val="a3"/>
        <w:numPr>
          <w:ilvl w:val="0"/>
          <w:numId w:val="12"/>
        </w:numPr>
        <w:jc w:val="both"/>
        <w:rPr>
          <w:del w:id="136" w:author="Радько Игорь Олегович" w:date="2020-09-24T11:48:00Z"/>
          <w:lang w:val="ru-RU"/>
        </w:rPr>
        <w:pPrChange w:id="137" w:author="Радько Игорь Олегович" w:date="2020-09-24T11:59:00Z">
          <w:pPr>
            <w:pStyle w:val="a3"/>
            <w:numPr>
              <w:numId w:val="12"/>
            </w:numPr>
            <w:ind w:left="1287" w:hanging="360"/>
          </w:pPr>
        </w:pPrChange>
      </w:pPr>
      <w:r w:rsidRPr="00604F2D">
        <w:rPr>
          <w:lang w:val="ru-RU"/>
        </w:rPr>
        <w:t>Серверы системы должны быть просты в эксплуатации (С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 xml:space="preserve">операционной системой семейства </w:t>
      </w:r>
      <w:proofErr w:type="spellStart"/>
      <w:r w:rsidRPr="00604F2D">
        <w:rPr>
          <w:lang w:val="ru-RU"/>
        </w:rPr>
        <w:t>Unix</w:t>
      </w:r>
      <w:proofErr w:type="spellEnd"/>
      <w:r w:rsidRPr="00604F2D">
        <w:rPr>
          <w:lang w:val="ru-RU"/>
        </w:rPr>
        <w:t xml:space="preserve"> </w:t>
      </w:r>
      <w:del w:id="138" w:author="Радько Игорь Олегович" w:date="2020-09-24T11:48:00Z">
        <w:r w:rsidRPr="00604F2D" w:rsidDel="00A06759">
          <w:rPr>
            <w:lang w:val="ru-RU"/>
          </w:rPr>
          <w:delText xml:space="preserve">(Linux, FreeBSD и пр.) </w:delText>
        </w:r>
      </w:del>
      <w:r w:rsidRPr="00604F2D">
        <w:rPr>
          <w:lang w:val="ru-RU"/>
        </w:rPr>
        <w:t xml:space="preserve">и веб-сервером </w:t>
      </w:r>
      <w:proofErr w:type="spellStart"/>
      <w:r w:rsidRPr="00604F2D">
        <w:rPr>
          <w:lang w:val="ru-RU"/>
        </w:rPr>
        <w:t>Apache</w:t>
      </w:r>
      <w:proofErr w:type="spellEnd"/>
      <w:r w:rsidRPr="00604F2D">
        <w:rPr>
          <w:lang w:val="ru-RU"/>
        </w:rPr>
        <w:t xml:space="preserve"> 1.</w:t>
      </w:r>
      <w:del w:id="139" w:author="Радько Игорь Олегович" w:date="2020-09-24T11:48:00Z">
        <w:r w:rsidRPr="00604F2D" w:rsidDel="00A06759">
          <w:rPr>
            <w:lang w:val="ru-RU"/>
          </w:rPr>
          <w:delText>3.18</w:delText>
        </w:r>
      </w:del>
      <w:ins w:id="140" w:author="Радько Игорь Олегович" w:date="2020-09-24T11:48:00Z">
        <w:r w:rsidR="00A06759">
          <w:rPr>
            <w:lang w:val="en-US"/>
          </w:rPr>
          <w:t>4</w:t>
        </w:r>
      </w:ins>
      <w:r w:rsidRPr="00604F2D">
        <w:rPr>
          <w:lang w:val="ru-RU"/>
        </w:rPr>
        <w:t xml:space="preserve"> и выше), необходимо наличие сертифицированных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специалистов по поддержке.</w:t>
      </w:r>
    </w:p>
    <w:p w14:paraId="7727C07C" w14:textId="187F3FEB" w:rsidR="00164E1F" w:rsidRPr="00A06759" w:rsidRDefault="00164E1F">
      <w:pPr>
        <w:pStyle w:val="a3"/>
        <w:numPr>
          <w:ilvl w:val="0"/>
          <w:numId w:val="12"/>
        </w:numPr>
        <w:jc w:val="both"/>
        <w:rPr>
          <w:lang w:val="ru-RU"/>
        </w:rPr>
        <w:pPrChange w:id="141" w:author="Радько Игорь Олегович" w:date="2020-09-24T11:59:00Z">
          <w:pPr>
            <w:pStyle w:val="a3"/>
            <w:numPr>
              <w:numId w:val="12"/>
            </w:numPr>
            <w:ind w:left="1287" w:hanging="360"/>
          </w:pPr>
        </w:pPrChange>
      </w:pPr>
      <w:del w:id="142" w:author="Радько Игорь Олегович" w:date="2020-09-24T11:48:00Z">
        <w:r w:rsidRPr="00A06759" w:rsidDel="00A06759">
          <w:rPr>
            <w:lang w:val="ru-RU"/>
          </w:rPr>
          <w:delText>Осмотр оборудования на выявление необходимости ремонта/замены</w:delText>
        </w:r>
        <w:r w:rsidR="00604F2D" w:rsidRPr="00A06759" w:rsidDel="00A06759">
          <w:rPr>
            <w:lang w:val="ru-RU"/>
          </w:rPr>
          <w:delText xml:space="preserve"> </w:delText>
        </w:r>
        <w:r w:rsidRPr="00A06759" w:rsidDel="00A06759">
          <w:rPr>
            <w:lang w:val="ru-RU"/>
          </w:rPr>
          <w:delText>осуществляется инженерами 4 раза в год.</w:delText>
        </w:r>
      </w:del>
    </w:p>
    <w:p w14:paraId="48EB1CB4" w14:textId="42B9F55B" w:rsidR="00164E1F" w:rsidRPr="00604F2D" w:rsidRDefault="00164E1F">
      <w:pPr>
        <w:pStyle w:val="a3"/>
        <w:numPr>
          <w:ilvl w:val="0"/>
          <w:numId w:val="12"/>
        </w:numPr>
        <w:jc w:val="both"/>
        <w:rPr>
          <w:lang w:val="ru-RU"/>
        </w:rPr>
        <w:pPrChange w:id="143" w:author="Радько Игорь Олегович" w:date="2020-09-24T11:59:00Z">
          <w:pPr>
            <w:pStyle w:val="a3"/>
            <w:numPr>
              <w:numId w:val="12"/>
            </w:numPr>
            <w:ind w:left="1287" w:hanging="360"/>
          </w:pPr>
        </w:pPrChange>
      </w:pPr>
      <w:r w:rsidRPr="00604F2D">
        <w:rPr>
          <w:lang w:val="ru-RU"/>
        </w:rPr>
        <w:t>Размещение оборудования, технических средств должно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соответствовать требованиям техники безопасности, санитарным нормам и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требованиям пожарной безопасности.</w:t>
      </w:r>
    </w:p>
    <w:p w14:paraId="4FFD1D81" w14:textId="044EFCFA" w:rsidR="00164E1F" w:rsidRPr="00604F2D" w:rsidRDefault="00164E1F">
      <w:pPr>
        <w:pStyle w:val="a3"/>
        <w:numPr>
          <w:ilvl w:val="0"/>
          <w:numId w:val="12"/>
        </w:numPr>
        <w:jc w:val="both"/>
        <w:rPr>
          <w:lang w:val="ru-RU"/>
        </w:rPr>
        <w:pPrChange w:id="144" w:author="Радько Игорь Олегович" w:date="2020-09-24T11:59:00Z">
          <w:pPr>
            <w:pStyle w:val="a3"/>
            <w:numPr>
              <w:numId w:val="12"/>
            </w:numPr>
            <w:ind w:left="1287" w:hanging="360"/>
          </w:pPr>
        </w:pPrChange>
      </w:pPr>
      <w:r w:rsidRPr="00604F2D">
        <w:rPr>
          <w:lang w:val="ru-RU"/>
        </w:rPr>
        <w:t>Для размещения серверов системы должна использоваться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специально предназначенная для этой цели технологическая площадка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(серверная зона), оснащенная необходимыми техническими средствами и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каналами связи.</w:t>
      </w:r>
    </w:p>
    <w:p w14:paraId="339F571B" w14:textId="67CDE593" w:rsidR="00164E1F" w:rsidRPr="00604F2D" w:rsidRDefault="00164E1F">
      <w:pPr>
        <w:pStyle w:val="a3"/>
        <w:numPr>
          <w:ilvl w:val="0"/>
          <w:numId w:val="12"/>
        </w:numPr>
        <w:jc w:val="both"/>
        <w:rPr>
          <w:lang w:val="ru-RU"/>
        </w:rPr>
        <w:pPrChange w:id="145" w:author="Радько Игорь Олегович" w:date="2020-09-24T11:59:00Z">
          <w:pPr>
            <w:pStyle w:val="a3"/>
            <w:numPr>
              <w:numId w:val="12"/>
            </w:numPr>
            <w:ind w:left="1287" w:hanging="360"/>
          </w:pPr>
        </w:pPrChange>
      </w:pPr>
      <w:r w:rsidRPr="00604F2D">
        <w:rPr>
          <w:lang w:val="ru-RU"/>
        </w:rPr>
        <w:t>Электропитание всех устройств серверной части должно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производиться от собственных источников (модулей) питания, получающих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энергию от общей электросети серверной площадки.</w:t>
      </w:r>
    </w:p>
    <w:p w14:paraId="51C86D9C" w14:textId="70044761" w:rsidR="00164E1F" w:rsidRPr="00604F2D" w:rsidRDefault="00164E1F">
      <w:pPr>
        <w:pStyle w:val="a3"/>
        <w:numPr>
          <w:ilvl w:val="0"/>
          <w:numId w:val="12"/>
        </w:numPr>
        <w:jc w:val="both"/>
        <w:rPr>
          <w:lang w:val="ru-RU"/>
        </w:rPr>
        <w:pPrChange w:id="146" w:author="Радько Игорь Олегович" w:date="2020-09-24T11:59:00Z">
          <w:pPr>
            <w:pStyle w:val="a3"/>
            <w:numPr>
              <w:numId w:val="12"/>
            </w:numPr>
            <w:ind w:left="1287" w:hanging="360"/>
          </w:pPr>
        </w:pPrChange>
      </w:pPr>
      <w:r w:rsidRPr="00604F2D">
        <w:rPr>
          <w:lang w:val="ru-RU"/>
        </w:rPr>
        <w:lastRenderedPageBreak/>
        <w:t>Для электропитания устройств серверной части должны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использовать агрегаты бесперебойного питания, позволяющие вести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оперативный контроль состояния системы электропитания средств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технического обеспечения.</w:t>
      </w:r>
    </w:p>
    <w:p w14:paraId="7CF4469D" w14:textId="51008508" w:rsidR="00164E1F" w:rsidRPr="00604F2D" w:rsidRDefault="00164E1F">
      <w:pPr>
        <w:pStyle w:val="a3"/>
        <w:numPr>
          <w:ilvl w:val="0"/>
          <w:numId w:val="12"/>
        </w:numPr>
        <w:jc w:val="both"/>
        <w:rPr>
          <w:lang w:val="ru-RU"/>
        </w:rPr>
        <w:pPrChange w:id="147" w:author="Радько Игорь Олегович" w:date="2020-09-24T11:59:00Z">
          <w:pPr>
            <w:pStyle w:val="a3"/>
            <w:numPr>
              <w:numId w:val="12"/>
            </w:numPr>
            <w:ind w:left="1287" w:hanging="360"/>
          </w:pPr>
        </w:pPrChange>
      </w:pPr>
      <w:r w:rsidRPr="00604F2D">
        <w:rPr>
          <w:lang w:val="ru-RU"/>
        </w:rPr>
        <w:t>Агрегаты бесперебойного питания должны обеспечивать передачу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сигналов о возникающих сбоях по питанию на защищаемые ими серверы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системы.</w:t>
      </w:r>
    </w:p>
    <w:p w14:paraId="2C169BEB" w14:textId="793DE6CF" w:rsidR="00164E1F" w:rsidRPr="00604F2D" w:rsidRDefault="00164E1F">
      <w:pPr>
        <w:pStyle w:val="a3"/>
        <w:numPr>
          <w:ilvl w:val="0"/>
          <w:numId w:val="12"/>
        </w:numPr>
        <w:jc w:val="both"/>
        <w:rPr>
          <w:lang w:val="ru-RU"/>
        </w:rPr>
        <w:pPrChange w:id="148" w:author="Радько Игорь Олегович" w:date="2020-09-24T11:59:00Z">
          <w:pPr>
            <w:pStyle w:val="a3"/>
            <w:numPr>
              <w:numId w:val="12"/>
            </w:numPr>
            <w:ind w:left="1287" w:hanging="360"/>
          </w:pPr>
        </w:pPrChange>
      </w:pPr>
      <w:r w:rsidRPr="00604F2D">
        <w:rPr>
          <w:lang w:val="ru-RU"/>
        </w:rPr>
        <w:t>Агрегаты бесперебойного питания должны обеспечивать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поддержание нормальной работы жизненно важных компонентов серверной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части в течение не менее чем 30 минут, а для устройств, обеспечивающих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функции технологических защит – в течение времени, достаточного для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полного выполнения защитных функций (завершения текущих транзакций,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сохранения информации).</w:t>
      </w:r>
    </w:p>
    <w:p w14:paraId="0F851D35" w14:textId="7FF0648D" w:rsidR="00164E1F" w:rsidRPr="00604F2D" w:rsidRDefault="00164E1F">
      <w:pPr>
        <w:pStyle w:val="a3"/>
        <w:numPr>
          <w:ilvl w:val="0"/>
          <w:numId w:val="12"/>
        </w:numPr>
        <w:jc w:val="both"/>
        <w:rPr>
          <w:lang w:val="ru-RU"/>
        </w:rPr>
        <w:pPrChange w:id="149" w:author="Радько Игорь Олегович" w:date="2020-09-24T11:59:00Z">
          <w:pPr>
            <w:pStyle w:val="a3"/>
            <w:numPr>
              <w:numId w:val="12"/>
            </w:numPr>
            <w:ind w:left="1287" w:hanging="360"/>
          </w:pPr>
        </w:pPrChange>
      </w:pPr>
      <w:r w:rsidRPr="00604F2D">
        <w:rPr>
          <w:lang w:val="ru-RU"/>
        </w:rPr>
        <w:t>Количество обслуживающего персонала системы</w:t>
      </w:r>
      <w:ins w:id="150" w:author="Радько Игорь Олегович" w:date="2020-09-24T11:54:00Z">
        <w:r w:rsidR="00DB7C54">
          <w:rPr>
            <w:lang w:val="ru-RU"/>
          </w:rPr>
          <w:t xml:space="preserve"> (с</w:t>
        </w:r>
      </w:ins>
      <w:ins w:id="151" w:author="Радько Игорь Олегович" w:date="2020-09-24T11:55:00Z">
        <w:r w:rsidR="00DB7C54">
          <w:rPr>
            <w:lang w:val="ru-RU"/>
          </w:rPr>
          <w:t>истемный администратор и программисты)</w:t>
        </w:r>
      </w:ins>
      <w:r w:rsidRPr="00604F2D">
        <w:rPr>
          <w:lang w:val="ru-RU"/>
        </w:rPr>
        <w:t xml:space="preserve"> – </w:t>
      </w:r>
      <w:ins w:id="152" w:author="Радько Игорь Олегович" w:date="2020-09-24T11:55:00Z">
        <w:r w:rsidR="00DB7C54">
          <w:rPr>
            <w:lang w:val="ru-RU"/>
          </w:rPr>
          <w:t>4</w:t>
        </w:r>
      </w:ins>
      <w:del w:id="153" w:author="Радько Игорь Олегович" w:date="2020-09-24T11:49:00Z">
        <w:r w:rsidRPr="00604F2D" w:rsidDel="00DB7C54">
          <w:rPr>
            <w:lang w:val="ru-RU"/>
          </w:rPr>
          <w:delText>3</w:delText>
        </w:r>
      </w:del>
      <w:r w:rsidRPr="00604F2D">
        <w:rPr>
          <w:lang w:val="ru-RU"/>
        </w:rPr>
        <w:t xml:space="preserve"> человек</w:t>
      </w:r>
      <w:ins w:id="154" w:author="Радько Игорь Олегович" w:date="2020-09-24T11:49:00Z">
        <w:r w:rsidR="00DB7C54">
          <w:rPr>
            <w:lang w:val="ru-RU"/>
          </w:rPr>
          <w:t>а</w:t>
        </w:r>
      </w:ins>
      <w:del w:id="155" w:author="Радько Игорь Олегович" w:date="2020-09-24T11:49:00Z">
        <w:r w:rsidRPr="00604F2D" w:rsidDel="00DB7C54">
          <w:rPr>
            <w:lang w:val="ru-RU"/>
          </w:rPr>
          <w:delText>а</w:delText>
        </w:r>
      </w:del>
      <w:r w:rsidRPr="00604F2D">
        <w:rPr>
          <w:lang w:val="ru-RU"/>
        </w:rPr>
        <w:t>,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посменно.</w:t>
      </w:r>
    </w:p>
    <w:p w14:paraId="433F05F6" w14:textId="4A7E655E" w:rsidR="00164E1F" w:rsidRPr="00604F2D" w:rsidRDefault="00164E1F">
      <w:pPr>
        <w:pStyle w:val="a3"/>
        <w:numPr>
          <w:ilvl w:val="0"/>
          <w:numId w:val="12"/>
        </w:numPr>
        <w:jc w:val="both"/>
        <w:rPr>
          <w:lang w:val="ru-RU"/>
        </w:rPr>
        <w:pPrChange w:id="156" w:author="Радько Игорь Олегович" w:date="2020-09-24T11:59:00Z">
          <w:pPr>
            <w:pStyle w:val="a3"/>
            <w:numPr>
              <w:numId w:val="12"/>
            </w:numPr>
            <w:ind w:left="1287" w:hanging="360"/>
          </w:pPr>
        </w:pPrChange>
      </w:pPr>
      <w:r w:rsidRPr="00604F2D">
        <w:rPr>
          <w:lang w:val="ru-RU"/>
        </w:rPr>
        <w:t>Квалификация обслуживающего персонала должна соответствовать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требованиям обеспечения надежности, функциональности, защиты от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перебоев системы.</w:t>
      </w:r>
    </w:p>
    <w:p w14:paraId="63D47AE8" w14:textId="77777777" w:rsidR="00164E1F" w:rsidRPr="00DB7C54" w:rsidRDefault="00164E1F" w:rsidP="00164E1F">
      <w:pPr>
        <w:rPr>
          <w:i/>
          <w:iCs/>
          <w:lang w:val="ru-RU"/>
          <w:rPrChange w:id="157" w:author="Радько Игорь Олегович" w:date="2020-09-24T11:54:00Z">
            <w:rPr>
              <w:lang w:val="ru-RU"/>
            </w:rPr>
          </w:rPrChange>
        </w:rPr>
      </w:pPr>
      <w:r w:rsidRPr="00DB7C54">
        <w:rPr>
          <w:rStyle w:val="60"/>
          <w:i w:val="0"/>
          <w:iCs/>
          <w:lang w:val="ru-RU"/>
          <w:rPrChange w:id="158" w:author="Радько Игорь Олегович" w:date="2020-09-24T11:54:00Z">
            <w:rPr>
              <w:rStyle w:val="60"/>
              <w:lang w:val="ru-RU"/>
            </w:rPr>
          </w:rPrChange>
        </w:rPr>
        <w:t>4.1.7. Требования к защите информации от несанкционированного доступа</w:t>
      </w:r>
    </w:p>
    <w:p w14:paraId="697BF1D7" w14:textId="77777777" w:rsidR="00164E1F" w:rsidRPr="00164E1F" w:rsidRDefault="00164E1F">
      <w:pPr>
        <w:jc w:val="both"/>
        <w:rPr>
          <w:lang w:val="ru-RU"/>
        </w:rPr>
        <w:pPrChange w:id="159" w:author="Радько Игорь Олегович" w:date="2020-09-24T11:59:00Z">
          <w:pPr/>
        </w:pPrChange>
      </w:pPr>
      <w:r w:rsidRPr="00164E1F">
        <w:rPr>
          <w:lang w:val="ru-RU"/>
        </w:rPr>
        <w:t>Для защиты административной части:</w:t>
      </w:r>
    </w:p>
    <w:p w14:paraId="11E51D99" w14:textId="30C424DF" w:rsidR="00604F2D" w:rsidRDefault="00164E1F">
      <w:pPr>
        <w:pStyle w:val="a3"/>
        <w:numPr>
          <w:ilvl w:val="0"/>
          <w:numId w:val="13"/>
        </w:numPr>
        <w:jc w:val="both"/>
        <w:rPr>
          <w:lang w:val="ru-RU"/>
        </w:rPr>
        <w:pPrChange w:id="160" w:author="Радько Игорь Олегович" w:date="2020-09-24T11:59:00Z">
          <w:pPr>
            <w:pStyle w:val="a3"/>
            <w:numPr>
              <w:numId w:val="13"/>
            </w:numPr>
            <w:ind w:left="1287" w:hanging="360"/>
          </w:pPr>
        </w:pPrChange>
      </w:pPr>
      <w:r w:rsidRPr="00604F2D">
        <w:rPr>
          <w:lang w:val="ru-RU"/>
        </w:rPr>
        <w:t>Пароли администраторов должны удовлетворять требованиям по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длине – не менее 8 символов, содержание – включают спец символы,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 xml:space="preserve">большие и малые буквы, цифры, </w:t>
      </w:r>
      <w:del w:id="161" w:author="Радько Игорь Олегович" w:date="2020-09-24T11:54:00Z">
        <w:r w:rsidRPr="00604F2D" w:rsidDel="00DB7C54">
          <w:rPr>
            <w:lang w:val="ru-RU"/>
          </w:rPr>
          <w:delText>срок действия – не более 2 месяцев</w:delText>
        </w:r>
      </w:del>
      <w:ins w:id="162" w:author="Радько Игорь Олегович" w:date="2020-09-24T11:54:00Z">
        <w:r w:rsidR="00DB7C54">
          <w:rPr>
            <w:lang w:val="ru-RU"/>
          </w:rPr>
          <w:t>обновление контролирующим органом еженедельно.</w:t>
        </w:r>
      </w:ins>
      <w:del w:id="163" w:author="Радько Игорь Олегович" w:date="2020-09-24T11:54:00Z">
        <w:r w:rsidRPr="00604F2D" w:rsidDel="00DB7C54">
          <w:rPr>
            <w:lang w:val="ru-RU"/>
          </w:rPr>
          <w:delText>)</w:delText>
        </w:r>
        <w:r w:rsidR="00604F2D" w:rsidDel="00DB7C54">
          <w:rPr>
            <w:lang w:val="ru-RU"/>
          </w:rPr>
          <w:delText xml:space="preserve"> </w:delText>
        </w:r>
      </w:del>
    </w:p>
    <w:p w14:paraId="2FF32A7F" w14:textId="7F73A09A" w:rsidR="00164E1F" w:rsidRPr="00604F2D" w:rsidRDefault="00164E1F">
      <w:pPr>
        <w:jc w:val="both"/>
        <w:rPr>
          <w:lang w:val="ru-RU"/>
        </w:rPr>
        <w:pPrChange w:id="164" w:author="Радько Игорь Олегович" w:date="2020-09-24T11:59:00Z">
          <w:pPr/>
        </w:pPrChange>
      </w:pPr>
      <w:r w:rsidRPr="00604F2D">
        <w:rPr>
          <w:lang w:val="ru-RU"/>
        </w:rPr>
        <w:t>Для защиты от несанкционированного доступа необходимо:</w:t>
      </w:r>
    </w:p>
    <w:p w14:paraId="2EFEEED4" w14:textId="013B848C" w:rsidR="00164E1F" w:rsidRPr="00604F2D" w:rsidRDefault="00164E1F">
      <w:pPr>
        <w:pStyle w:val="a3"/>
        <w:numPr>
          <w:ilvl w:val="0"/>
          <w:numId w:val="13"/>
        </w:numPr>
        <w:jc w:val="both"/>
        <w:rPr>
          <w:lang w:val="ru-RU"/>
        </w:rPr>
        <w:pPrChange w:id="165" w:author="Радько Игорь Олегович" w:date="2020-09-24T11:59:00Z">
          <w:pPr>
            <w:pStyle w:val="a3"/>
            <w:numPr>
              <w:numId w:val="13"/>
            </w:numPr>
            <w:ind w:left="1287" w:hanging="360"/>
          </w:pPr>
        </w:pPrChange>
      </w:pPr>
      <w:r w:rsidRPr="00604F2D">
        <w:rPr>
          <w:lang w:val="ru-RU"/>
        </w:rPr>
        <w:t>Применение механизмов обнаружения попыток вторжения на сайт и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получения несанкционированного доступа;</w:t>
      </w:r>
    </w:p>
    <w:p w14:paraId="43B69545" w14:textId="2093CA5E" w:rsidR="00164E1F" w:rsidRPr="00604F2D" w:rsidDel="00DB7C54" w:rsidRDefault="00164E1F">
      <w:pPr>
        <w:pStyle w:val="a3"/>
        <w:numPr>
          <w:ilvl w:val="0"/>
          <w:numId w:val="13"/>
        </w:numPr>
        <w:jc w:val="both"/>
        <w:rPr>
          <w:del w:id="166" w:author="Радько Игорь Олегович" w:date="2020-09-24T11:52:00Z"/>
          <w:lang w:val="ru-RU"/>
        </w:rPr>
        <w:pPrChange w:id="167" w:author="Радько Игорь Олегович" w:date="2020-09-24T11:59:00Z">
          <w:pPr>
            <w:pStyle w:val="a3"/>
            <w:numPr>
              <w:numId w:val="13"/>
            </w:numPr>
            <w:ind w:left="1287" w:hanging="360"/>
          </w:pPr>
        </w:pPrChange>
      </w:pPr>
      <w:r w:rsidRPr="00604F2D">
        <w:rPr>
          <w:lang w:val="ru-RU"/>
        </w:rPr>
        <w:t>Распознавание типов всех известных атак по их сигнатурам и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хранение их в отдельной базе на сервере</w:t>
      </w:r>
      <w:ins w:id="168" w:author="Радько Игорь Олегович" w:date="2020-09-24T11:53:00Z">
        <w:r w:rsidR="00DB7C54" w:rsidRPr="00DB7C54">
          <w:rPr>
            <w:lang w:val="ru-RU"/>
            <w:rPrChange w:id="169" w:author="Радько Игорь Олегович" w:date="2020-09-24T11:53:00Z">
              <w:rPr>
                <w:lang w:val="en-US"/>
              </w:rPr>
            </w:rPrChange>
          </w:rPr>
          <w:t xml:space="preserve"> </w:t>
        </w:r>
        <w:r w:rsidR="00DB7C54">
          <w:rPr>
            <w:lang w:val="ru-RU"/>
          </w:rPr>
          <w:t>и постоянном обновлении её</w:t>
        </w:r>
      </w:ins>
      <w:r w:rsidRPr="00604F2D">
        <w:rPr>
          <w:lang w:val="ru-RU"/>
        </w:rPr>
        <w:t>;</w:t>
      </w:r>
    </w:p>
    <w:p w14:paraId="4E895ABF" w14:textId="77777777" w:rsidR="00164E1F" w:rsidRPr="00DB7C54" w:rsidRDefault="00164E1F">
      <w:pPr>
        <w:pStyle w:val="a3"/>
        <w:numPr>
          <w:ilvl w:val="0"/>
          <w:numId w:val="13"/>
        </w:numPr>
        <w:jc w:val="both"/>
        <w:rPr>
          <w:lang w:val="ru-RU"/>
        </w:rPr>
        <w:pPrChange w:id="170" w:author="Радько Игорь Олегович" w:date="2020-09-24T11:59:00Z">
          <w:pPr/>
        </w:pPrChange>
      </w:pPr>
    </w:p>
    <w:p w14:paraId="59AAF321" w14:textId="2AFB06DD" w:rsidR="00164E1F" w:rsidRPr="00604F2D" w:rsidRDefault="00164E1F">
      <w:pPr>
        <w:pStyle w:val="a3"/>
        <w:numPr>
          <w:ilvl w:val="0"/>
          <w:numId w:val="13"/>
        </w:numPr>
        <w:jc w:val="both"/>
        <w:rPr>
          <w:lang w:val="ru-RU"/>
        </w:rPr>
        <w:pPrChange w:id="171" w:author="Радько Игорь Олегович" w:date="2020-09-24T11:59:00Z">
          <w:pPr>
            <w:pStyle w:val="a3"/>
            <w:numPr>
              <w:numId w:val="13"/>
            </w:numPr>
            <w:ind w:left="1287" w:hanging="360"/>
          </w:pPr>
        </w:pPrChange>
      </w:pPr>
      <w:r w:rsidRPr="00604F2D">
        <w:rPr>
          <w:lang w:val="ru-RU"/>
        </w:rPr>
        <w:t>Определение степени важности атаки и настройки оповещений или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блокировки активности в зависимости от данного показателя;</w:t>
      </w:r>
    </w:p>
    <w:p w14:paraId="12E11A21" w14:textId="529C47B7" w:rsidR="00164E1F" w:rsidRPr="00604F2D" w:rsidRDefault="00164E1F">
      <w:pPr>
        <w:pStyle w:val="a3"/>
        <w:numPr>
          <w:ilvl w:val="0"/>
          <w:numId w:val="13"/>
        </w:numPr>
        <w:jc w:val="both"/>
        <w:rPr>
          <w:lang w:val="ru-RU"/>
        </w:rPr>
        <w:pPrChange w:id="172" w:author="Радько Игорь Олегович" w:date="2020-09-24T11:59:00Z">
          <w:pPr>
            <w:pStyle w:val="a3"/>
            <w:numPr>
              <w:numId w:val="13"/>
            </w:numPr>
            <w:ind w:left="1287" w:hanging="360"/>
          </w:pPr>
        </w:pPrChange>
      </w:pPr>
      <w:r w:rsidRPr="00604F2D">
        <w:rPr>
          <w:lang w:val="ru-RU"/>
        </w:rPr>
        <w:t>Распознавание сходства несанкционированной активности по анализу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пользовательских параметров в пакете, сходство активности должно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фиксироваться в процентном отношении даже при смене злоумышленником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IP-адреса и заголовка HTTP-пакета;</w:t>
      </w:r>
    </w:p>
    <w:p w14:paraId="60B4325D" w14:textId="2CB58080" w:rsidR="00164E1F" w:rsidRPr="00604F2D" w:rsidRDefault="00164E1F">
      <w:pPr>
        <w:pStyle w:val="a3"/>
        <w:numPr>
          <w:ilvl w:val="0"/>
          <w:numId w:val="13"/>
        </w:numPr>
        <w:jc w:val="both"/>
        <w:rPr>
          <w:lang w:val="ru-RU"/>
        </w:rPr>
        <w:pPrChange w:id="173" w:author="Радько Игорь Олегович" w:date="2020-09-24T11:59:00Z">
          <w:pPr>
            <w:pStyle w:val="a3"/>
            <w:numPr>
              <w:numId w:val="13"/>
            </w:numPr>
            <w:ind w:left="1287" w:hanging="360"/>
          </w:pPr>
        </w:pPrChange>
      </w:pPr>
      <w:r w:rsidRPr="00604F2D">
        <w:rPr>
          <w:lang w:val="ru-RU"/>
        </w:rPr>
        <w:t>Передача информации администратору.</w:t>
      </w:r>
    </w:p>
    <w:p w14:paraId="7BFCF379" w14:textId="3C370004" w:rsidR="00164E1F" w:rsidRPr="00DB7C54" w:rsidDel="00DB7C54" w:rsidRDefault="00164E1F" w:rsidP="00604F2D">
      <w:pPr>
        <w:pStyle w:val="6"/>
        <w:rPr>
          <w:del w:id="174" w:author="Радько Игорь Олегович" w:date="2020-09-24T11:53:00Z"/>
          <w:i w:val="0"/>
          <w:iCs/>
          <w:lang w:val="ru-RU"/>
          <w:rPrChange w:id="175" w:author="Радько Игорь Олегович" w:date="2020-09-24T11:54:00Z">
            <w:rPr>
              <w:del w:id="176" w:author="Радько Игорь Олегович" w:date="2020-09-24T11:53:00Z"/>
              <w:lang w:val="ru-RU"/>
            </w:rPr>
          </w:rPrChange>
        </w:rPr>
      </w:pPr>
      <w:del w:id="177" w:author="Радько Игорь Олегович" w:date="2020-09-24T11:53:00Z">
        <w:r w:rsidRPr="00CB23A1" w:rsidDel="00DB7C54">
          <w:rPr>
            <w:iCs/>
            <w:lang w:val="ru-RU"/>
          </w:rPr>
          <w:delText>4.1.8. Требования по сохранности информации при авариях</w:delText>
        </w:r>
      </w:del>
    </w:p>
    <w:p w14:paraId="772021B7" w14:textId="1E908B21" w:rsidR="00164E1F" w:rsidRPr="00CB23A1" w:rsidDel="00DB7C54" w:rsidRDefault="00164E1F" w:rsidP="00604F2D">
      <w:pPr>
        <w:rPr>
          <w:del w:id="178" w:author="Радько Игорь Олегович" w:date="2020-09-24T11:53:00Z"/>
          <w:i/>
          <w:iCs/>
          <w:lang w:val="ru-RU"/>
        </w:rPr>
      </w:pPr>
      <w:del w:id="179" w:author="Радько Игорь Олегович" w:date="2020-09-24T11:53:00Z">
        <w:r w:rsidRPr="00CB23A1" w:rsidDel="00DB7C54">
          <w:rPr>
            <w:i/>
            <w:iCs/>
            <w:lang w:val="ru-RU"/>
          </w:rPr>
          <w:delText>При авариях данные восстанавливаются из резервных копий силами</w:delText>
        </w:r>
        <w:r w:rsidR="00604F2D" w:rsidRPr="00CB23A1" w:rsidDel="00DB7C54">
          <w:rPr>
            <w:i/>
            <w:iCs/>
            <w:lang w:val="ru-RU"/>
          </w:rPr>
          <w:delText xml:space="preserve"> </w:delText>
        </w:r>
        <w:r w:rsidRPr="00CB23A1" w:rsidDel="00DB7C54">
          <w:rPr>
            <w:i/>
            <w:iCs/>
            <w:lang w:val="ru-RU"/>
          </w:rPr>
          <w:delText>программистов.</w:delText>
        </w:r>
      </w:del>
    </w:p>
    <w:p w14:paraId="26BA5D52" w14:textId="77777777" w:rsidR="00164E1F" w:rsidRPr="00164E1F" w:rsidRDefault="00164E1F" w:rsidP="00604F2D">
      <w:pPr>
        <w:pStyle w:val="6"/>
        <w:rPr>
          <w:lang w:val="ru-RU"/>
        </w:rPr>
      </w:pPr>
      <w:r w:rsidRPr="00DB7C54">
        <w:rPr>
          <w:i w:val="0"/>
          <w:iCs/>
          <w:lang w:val="ru-RU"/>
          <w:rPrChange w:id="180" w:author="Радько Игорь Олегович" w:date="2020-09-24T11:54:00Z">
            <w:rPr>
              <w:lang w:val="ru-RU"/>
            </w:rPr>
          </w:rPrChange>
        </w:rPr>
        <w:t>4.</w:t>
      </w:r>
      <w:del w:id="181" w:author="Радько Игорь Олегович" w:date="2020-09-24T11:53:00Z">
        <w:r w:rsidRPr="00DB7C54" w:rsidDel="00DB7C54">
          <w:rPr>
            <w:i w:val="0"/>
            <w:iCs/>
            <w:lang w:val="ru-RU"/>
            <w:rPrChange w:id="182" w:author="Радько Игорь Олегович" w:date="2020-09-24T11:54:00Z">
              <w:rPr>
                <w:lang w:val="ru-RU"/>
              </w:rPr>
            </w:rPrChange>
          </w:rPr>
          <w:delText>1.</w:delText>
        </w:r>
      </w:del>
      <w:r w:rsidRPr="00DB7C54">
        <w:rPr>
          <w:i w:val="0"/>
          <w:iCs/>
          <w:lang w:val="ru-RU"/>
          <w:rPrChange w:id="183" w:author="Радько Игорь Олегович" w:date="2020-09-24T11:54:00Z">
            <w:rPr>
              <w:lang w:val="ru-RU"/>
            </w:rPr>
          </w:rPrChange>
        </w:rPr>
        <w:t>9. Требования к защите от влияния внешних воздействий</w:t>
      </w:r>
    </w:p>
    <w:p w14:paraId="45FC2658" w14:textId="4876803F" w:rsidR="00164E1F" w:rsidRPr="00604F2D" w:rsidRDefault="00164E1F" w:rsidP="00604F2D">
      <w:pPr>
        <w:pStyle w:val="a3"/>
        <w:numPr>
          <w:ilvl w:val="0"/>
          <w:numId w:val="14"/>
        </w:numPr>
        <w:rPr>
          <w:lang w:val="ru-RU"/>
        </w:rPr>
      </w:pPr>
      <w:r w:rsidRPr="00604F2D">
        <w:rPr>
          <w:lang w:val="ru-RU"/>
        </w:rPr>
        <w:t>Серверы системы должны иметь возможность функционирования при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колебаниях напряжения электропитания в пределах от 155 до 265 В (220 ± 20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% - 30 %);</w:t>
      </w:r>
    </w:p>
    <w:p w14:paraId="023D36BE" w14:textId="652DD007" w:rsidR="00164E1F" w:rsidRPr="00604F2D" w:rsidRDefault="00164E1F" w:rsidP="00604F2D">
      <w:pPr>
        <w:pStyle w:val="a3"/>
        <w:numPr>
          <w:ilvl w:val="0"/>
          <w:numId w:val="14"/>
        </w:numPr>
        <w:rPr>
          <w:lang w:val="ru-RU"/>
        </w:rPr>
      </w:pPr>
      <w:r w:rsidRPr="00604F2D">
        <w:rPr>
          <w:lang w:val="ru-RU"/>
        </w:rPr>
        <w:lastRenderedPageBreak/>
        <w:t>Серверы системы должны иметь возможность функционирования в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диапазоне допустимых температур окружающей среды</w:t>
      </w:r>
      <w:ins w:id="184" w:author="Радько Игорь Олегович" w:date="2020-09-24T11:52:00Z">
        <w:r w:rsidR="00DB7C54">
          <w:rPr>
            <w:lang w:val="ru-RU"/>
          </w:rPr>
          <w:t xml:space="preserve"> от +5 С до +40 С</w:t>
        </w:r>
      </w:ins>
      <w:r w:rsidRPr="00604F2D">
        <w:rPr>
          <w:lang w:val="ru-RU"/>
        </w:rPr>
        <w:t>, установленных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изготовителем аппаратных средств.</w:t>
      </w:r>
    </w:p>
    <w:p w14:paraId="0169C5A2" w14:textId="77777777" w:rsidR="00164E1F" w:rsidRPr="00DB7C54" w:rsidRDefault="00164E1F" w:rsidP="00604F2D">
      <w:pPr>
        <w:pStyle w:val="6"/>
        <w:rPr>
          <w:i w:val="0"/>
          <w:iCs/>
          <w:lang w:val="ru-RU"/>
          <w:rPrChange w:id="185" w:author="Радько Игорь Олегович" w:date="2020-09-24T11:53:00Z">
            <w:rPr>
              <w:lang w:val="ru-RU"/>
            </w:rPr>
          </w:rPrChange>
        </w:rPr>
      </w:pPr>
      <w:r w:rsidRPr="00DB7C54">
        <w:rPr>
          <w:i w:val="0"/>
          <w:iCs/>
          <w:lang w:val="ru-RU"/>
          <w:rPrChange w:id="186" w:author="Радько Игорь Олегович" w:date="2020-09-24T11:53:00Z">
            <w:rPr>
              <w:lang w:val="ru-RU"/>
            </w:rPr>
          </w:rPrChange>
        </w:rPr>
        <w:t>4.</w:t>
      </w:r>
      <w:del w:id="187" w:author="Радько Игорь Олегович" w:date="2020-09-24T11:54:00Z">
        <w:r w:rsidRPr="00DB7C54" w:rsidDel="00DB7C54">
          <w:rPr>
            <w:i w:val="0"/>
            <w:iCs/>
            <w:lang w:val="ru-RU"/>
            <w:rPrChange w:id="188" w:author="Радько Игорь Олегович" w:date="2020-09-24T11:53:00Z">
              <w:rPr>
                <w:lang w:val="ru-RU"/>
              </w:rPr>
            </w:rPrChange>
          </w:rPr>
          <w:delText>1.</w:delText>
        </w:r>
      </w:del>
      <w:r w:rsidRPr="00DB7C54">
        <w:rPr>
          <w:i w:val="0"/>
          <w:iCs/>
          <w:lang w:val="ru-RU"/>
          <w:rPrChange w:id="189" w:author="Радько Игорь Олегович" w:date="2020-09-24T11:53:00Z">
            <w:rPr>
              <w:lang w:val="ru-RU"/>
            </w:rPr>
          </w:rPrChange>
        </w:rPr>
        <w:t>10. Требования по стандартизации и унификации</w:t>
      </w:r>
    </w:p>
    <w:p w14:paraId="6F29B1D6" w14:textId="3DE924B5" w:rsidR="00164E1F" w:rsidRPr="00164E1F" w:rsidRDefault="00164E1F">
      <w:pPr>
        <w:jc w:val="both"/>
        <w:rPr>
          <w:lang w:val="ru-RU"/>
        </w:rPr>
        <w:pPrChange w:id="190" w:author="Радько Игорь Олегович" w:date="2020-09-24T11:59:00Z">
          <w:pPr/>
        </w:pPrChange>
      </w:pPr>
      <w:r w:rsidRPr="00164E1F">
        <w:rPr>
          <w:lang w:val="ru-RU"/>
        </w:rPr>
        <w:t>Все установленное и разрабатываемое в рамках информационной системы</w:t>
      </w:r>
      <w:r w:rsidR="00604F2D">
        <w:rPr>
          <w:lang w:val="ru-RU"/>
        </w:rPr>
        <w:t xml:space="preserve"> </w:t>
      </w:r>
      <w:r w:rsidRPr="00164E1F">
        <w:rPr>
          <w:lang w:val="ru-RU"/>
        </w:rPr>
        <w:t>программное обеспечение должно опираться на общепринятые технологии,</w:t>
      </w:r>
      <w:r w:rsidR="00604F2D">
        <w:rPr>
          <w:lang w:val="ru-RU"/>
        </w:rPr>
        <w:t xml:space="preserve"> </w:t>
      </w:r>
      <w:r w:rsidRPr="00164E1F">
        <w:rPr>
          <w:lang w:val="ru-RU"/>
        </w:rPr>
        <w:t>промышленные стандарты, рекомендации, спецификации, средства</w:t>
      </w:r>
      <w:r w:rsidR="00604F2D">
        <w:rPr>
          <w:lang w:val="ru-RU"/>
        </w:rPr>
        <w:t xml:space="preserve"> </w:t>
      </w:r>
      <w:r w:rsidRPr="00164E1F">
        <w:rPr>
          <w:lang w:val="ru-RU"/>
        </w:rPr>
        <w:t>разработки и языки программирования.</w:t>
      </w:r>
    </w:p>
    <w:p w14:paraId="2D985CB3" w14:textId="116EA32D" w:rsidR="00164E1F" w:rsidRPr="00DB7C54" w:rsidDel="00DB7C54" w:rsidRDefault="00164E1F">
      <w:pPr>
        <w:pStyle w:val="6"/>
        <w:jc w:val="both"/>
        <w:rPr>
          <w:del w:id="191" w:author="Радько Игорь Олегович" w:date="2020-09-24T11:55:00Z"/>
          <w:i w:val="0"/>
          <w:iCs/>
          <w:lang w:val="ru-RU"/>
          <w:rPrChange w:id="192" w:author="Радько Игорь Олегович" w:date="2020-09-24T11:55:00Z">
            <w:rPr>
              <w:del w:id="193" w:author="Радько Игорь Олегович" w:date="2020-09-24T11:55:00Z"/>
              <w:lang w:val="ru-RU"/>
            </w:rPr>
          </w:rPrChange>
        </w:rPr>
        <w:pPrChange w:id="194" w:author="Радько Игорь Олегович" w:date="2020-09-24T11:59:00Z">
          <w:pPr>
            <w:pStyle w:val="6"/>
          </w:pPr>
        </w:pPrChange>
      </w:pPr>
      <w:del w:id="195" w:author="Радько Игорь Олегович" w:date="2020-09-24T11:55:00Z">
        <w:r w:rsidRPr="00CB23A1" w:rsidDel="00DB7C54">
          <w:rPr>
            <w:iCs/>
            <w:lang w:val="ru-RU"/>
          </w:rPr>
          <w:delText>4.1.11. Дополнительные требования</w:delText>
        </w:r>
      </w:del>
    </w:p>
    <w:p w14:paraId="44E03A08" w14:textId="4E7CA0BB" w:rsidR="00164E1F" w:rsidRPr="00CB23A1" w:rsidDel="00DB7C54" w:rsidRDefault="00604F2D">
      <w:pPr>
        <w:jc w:val="both"/>
        <w:rPr>
          <w:del w:id="196" w:author="Радько Игорь Олегович" w:date="2020-09-24T11:55:00Z"/>
          <w:i/>
          <w:iCs/>
          <w:lang w:val="ru-RU"/>
        </w:rPr>
        <w:pPrChange w:id="197" w:author="Радько Игорь Олегович" w:date="2020-09-24T11:59:00Z">
          <w:pPr/>
        </w:pPrChange>
      </w:pPr>
      <w:del w:id="198" w:author="Радько Игорь Олегович" w:date="2020-09-24T11:55:00Z">
        <w:r w:rsidRPr="00CB23A1" w:rsidDel="00DB7C54">
          <w:rPr>
            <w:i/>
            <w:iCs/>
            <w:lang w:val="ru-RU"/>
          </w:rPr>
          <w:delText>Дополнительные требования отсутствуют</w:delText>
        </w:r>
      </w:del>
    </w:p>
    <w:p w14:paraId="6BA04366" w14:textId="1E2EFEA7" w:rsidR="00164E1F" w:rsidRPr="00DB7C54" w:rsidRDefault="00164E1F">
      <w:pPr>
        <w:pStyle w:val="6"/>
        <w:jc w:val="both"/>
        <w:rPr>
          <w:i w:val="0"/>
          <w:iCs/>
          <w:lang w:val="ru-RU"/>
          <w:rPrChange w:id="199" w:author="Радько Игорь Олегович" w:date="2020-09-24T11:55:00Z">
            <w:rPr>
              <w:lang w:val="ru-RU"/>
            </w:rPr>
          </w:rPrChange>
        </w:rPr>
        <w:pPrChange w:id="200" w:author="Радько Игорь Олегович" w:date="2020-09-24T11:59:00Z">
          <w:pPr>
            <w:pStyle w:val="6"/>
          </w:pPr>
        </w:pPrChange>
      </w:pPr>
      <w:r w:rsidRPr="00DB7C54">
        <w:rPr>
          <w:i w:val="0"/>
          <w:iCs/>
          <w:lang w:val="ru-RU"/>
          <w:rPrChange w:id="201" w:author="Радько Игорь Олегович" w:date="2020-09-24T11:55:00Z">
            <w:rPr>
              <w:lang w:val="ru-RU"/>
            </w:rPr>
          </w:rPrChange>
        </w:rPr>
        <w:t>4.1</w:t>
      </w:r>
      <w:ins w:id="202" w:author="Радько Игорь Олегович" w:date="2020-09-24T11:55:00Z">
        <w:r w:rsidR="00DB7C54">
          <w:rPr>
            <w:i w:val="0"/>
            <w:iCs/>
            <w:lang w:val="ru-RU"/>
          </w:rPr>
          <w:t>1</w:t>
        </w:r>
      </w:ins>
      <w:del w:id="203" w:author="Радько Игорь Олегович" w:date="2020-09-24T11:55:00Z">
        <w:r w:rsidRPr="00DB7C54" w:rsidDel="00DB7C54">
          <w:rPr>
            <w:i w:val="0"/>
            <w:iCs/>
            <w:lang w:val="ru-RU"/>
            <w:rPrChange w:id="204" w:author="Радько Игорь Олегович" w:date="2020-09-24T11:55:00Z">
              <w:rPr>
                <w:lang w:val="ru-RU"/>
              </w:rPr>
            </w:rPrChange>
          </w:rPr>
          <w:delText>.12</w:delText>
        </w:r>
      </w:del>
      <w:r w:rsidRPr="00DB7C54">
        <w:rPr>
          <w:i w:val="0"/>
          <w:iCs/>
          <w:lang w:val="ru-RU"/>
          <w:rPrChange w:id="205" w:author="Радько Игорь Олегович" w:date="2020-09-24T11:55:00Z">
            <w:rPr>
              <w:lang w:val="ru-RU"/>
            </w:rPr>
          </w:rPrChange>
        </w:rPr>
        <w:t>. Требования безопасности</w:t>
      </w:r>
    </w:p>
    <w:p w14:paraId="748AAC39" w14:textId="671E95E4" w:rsidR="00164E1F" w:rsidRPr="00604F2D" w:rsidRDefault="00164E1F">
      <w:pPr>
        <w:pStyle w:val="a3"/>
        <w:numPr>
          <w:ilvl w:val="0"/>
          <w:numId w:val="15"/>
        </w:numPr>
        <w:jc w:val="both"/>
        <w:rPr>
          <w:lang w:val="ru-RU"/>
        </w:rPr>
        <w:pPrChange w:id="206" w:author="Радько Игорь Олегович" w:date="2020-09-24T11:59:00Z">
          <w:pPr>
            <w:pStyle w:val="a3"/>
            <w:numPr>
              <w:numId w:val="15"/>
            </w:numPr>
            <w:ind w:left="1287" w:hanging="360"/>
          </w:pPr>
        </w:pPrChange>
      </w:pPr>
      <w:r w:rsidRPr="00604F2D">
        <w:rPr>
          <w:lang w:val="ru-RU"/>
        </w:rPr>
        <w:t xml:space="preserve">Безопасность обеспечивается защищенным доступом </w:t>
      </w:r>
      <w:r w:rsidR="00604F2D">
        <w:rPr>
          <w:lang w:val="en-US"/>
        </w:rPr>
        <w:t>HTTPS</w:t>
      </w:r>
      <w:r w:rsidRPr="00604F2D">
        <w:rPr>
          <w:lang w:val="ru-RU"/>
        </w:rPr>
        <w:t xml:space="preserve"> с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использованием цифровых сертификатов.</w:t>
      </w:r>
    </w:p>
    <w:p w14:paraId="5992B371" w14:textId="752B2B6D" w:rsidR="00164E1F" w:rsidRPr="00604F2D" w:rsidRDefault="00164E1F">
      <w:pPr>
        <w:pStyle w:val="a3"/>
        <w:numPr>
          <w:ilvl w:val="0"/>
          <w:numId w:val="15"/>
        </w:numPr>
        <w:jc w:val="both"/>
        <w:rPr>
          <w:lang w:val="ru-RU"/>
        </w:rPr>
        <w:pPrChange w:id="207" w:author="Радько Игорь Олегович" w:date="2020-09-24T11:59:00Z">
          <w:pPr>
            <w:pStyle w:val="a3"/>
            <w:numPr>
              <w:numId w:val="15"/>
            </w:numPr>
            <w:ind w:left="1287" w:hanging="360"/>
          </w:pPr>
        </w:pPrChange>
      </w:pPr>
      <w:r w:rsidRPr="00604F2D">
        <w:rPr>
          <w:lang w:val="ru-RU"/>
        </w:rPr>
        <w:t>Все персональные данные пользователей шифруются с помощью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симметричных алгоритмов.</w:t>
      </w:r>
    </w:p>
    <w:p w14:paraId="13FCE1DA" w14:textId="33F681EA" w:rsidR="00164E1F" w:rsidRPr="00604F2D" w:rsidRDefault="00164E1F">
      <w:pPr>
        <w:pStyle w:val="a3"/>
        <w:numPr>
          <w:ilvl w:val="0"/>
          <w:numId w:val="15"/>
        </w:numPr>
        <w:jc w:val="both"/>
        <w:rPr>
          <w:lang w:val="ru-RU"/>
        </w:rPr>
        <w:pPrChange w:id="208" w:author="Радько Игорь Олегович" w:date="2020-09-24T11:59:00Z">
          <w:pPr>
            <w:pStyle w:val="a3"/>
            <w:numPr>
              <w:numId w:val="15"/>
            </w:numPr>
            <w:ind w:left="1287" w:hanging="360"/>
          </w:pPr>
        </w:pPrChange>
      </w:pPr>
      <w:r w:rsidRPr="00604F2D">
        <w:rPr>
          <w:lang w:val="ru-RU"/>
        </w:rPr>
        <w:t>Предотвращение несанкционированного доступа к информации и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(или) передачи ее лицам, не имеющим права на доступ к информации.</w:t>
      </w:r>
    </w:p>
    <w:p w14:paraId="67711E5E" w14:textId="1E64E0AC" w:rsidR="00164E1F" w:rsidRPr="00604F2D" w:rsidRDefault="00164E1F">
      <w:pPr>
        <w:pStyle w:val="a3"/>
        <w:numPr>
          <w:ilvl w:val="0"/>
          <w:numId w:val="15"/>
        </w:numPr>
        <w:jc w:val="both"/>
        <w:rPr>
          <w:lang w:val="ru-RU"/>
        </w:rPr>
        <w:pPrChange w:id="209" w:author="Радько Игорь Олегович" w:date="2020-09-24T11:59:00Z">
          <w:pPr>
            <w:pStyle w:val="a3"/>
            <w:numPr>
              <w:numId w:val="15"/>
            </w:numPr>
            <w:ind w:left="1287" w:hanging="360"/>
          </w:pPr>
        </w:pPrChange>
      </w:pPr>
      <w:r w:rsidRPr="00604F2D">
        <w:rPr>
          <w:lang w:val="ru-RU"/>
        </w:rPr>
        <w:t>Оповещение администратора сайта о попытках вторжения на сайт.</w:t>
      </w:r>
    </w:p>
    <w:p w14:paraId="124C26FD" w14:textId="5254C5B8" w:rsidR="00164E1F" w:rsidRPr="00604F2D" w:rsidRDefault="00164E1F">
      <w:pPr>
        <w:pStyle w:val="a3"/>
        <w:numPr>
          <w:ilvl w:val="0"/>
          <w:numId w:val="15"/>
        </w:numPr>
        <w:jc w:val="both"/>
        <w:rPr>
          <w:lang w:val="ru-RU"/>
        </w:rPr>
        <w:pPrChange w:id="210" w:author="Радько Игорь Олегович" w:date="2020-09-24T11:59:00Z">
          <w:pPr>
            <w:pStyle w:val="a3"/>
            <w:numPr>
              <w:numId w:val="15"/>
            </w:numPr>
            <w:ind w:left="1287" w:hanging="360"/>
          </w:pPr>
        </w:pPrChange>
      </w:pPr>
      <w:r w:rsidRPr="00604F2D">
        <w:rPr>
          <w:lang w:val="ru-RU"/>
        </w:rPr>
        <w:t>Предоставление возможности для администратора сайта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заблокировать несанкционированную пользовательскую активность на сайте.</w:t>
      </w:r>
    </w:p>
    <w:p w14:paraId="6FEF4346" w14:textId="6026EB04" w:rsidR="00164E1F" w:rsidRPr="00604F2D" w:rsidRDefault="00164E1F">
      <w:pPr>
        <w:pStyle w:val="a3"/>
        <w:numPr>
          <w:ilvl w:val="0"/>
          <w:numId w:val="15"/>
        </w:numPr>
        <w:jc w:val="both"/>
        <w:rPr>
          <w:lang w:val="ru-RU"/>
        </w:rPr>
        <w:pPrChange w:id="211" w:author="Радько Игорь Олегович" w:date="2020-09-24T11:59:00Z">
          <w:pPr>
            <w:pStyle w:val="a3"/>
            <w:numPr>
              <w:numId w:val="15"/>
            </w:numPr>
            <w:ind w:left="1287" w:hanging="360"/>
          </w:pPr>
        </w:pPrChange>
      </w:pPr>
      <w:r w:rsidRPr="00604F2D">
        <w:rPr>
          <w:lang w:val="ru-RU"/>
        </w:rPr>
        <w:t>Система электропитания должна обеспечивать защитное отключение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при перегрузках</w:t>
      </w:r>
      <w:ins w:id="212" w:author="Радько Игорь Олегович" w:date="2020-09-24T11:57:00Z">
        <w:r w:rsidR="00DB7C54">
          <w:rPr>
            <w:lang w:val="ru-RU"/>
          </w:rPr>
          <w:t xml:space="preserve"> и использования резервного канала связи для сохранения данных</w:t>
        </w:r>
      </w:ins>
      <w:r w:rsidRPr="00604F2D">
        <w:rPr>
          <w:lang w:val="ru-RU"/>
        </w:rPr>
        <w:t>.</w:t>
      </w:r>
    </w:p>
    <w:p w14:paraId="3D4CA99F" w14:textId="77777777" w:rsidR="00604F2D" w:rsidRDefault="00164E1F">
      <w:pPr>
        <w:pStyle w:val="a3"/>
        <w:numPr>
          <w:ilvl w:val="0"/>
          <w:numId w:val="15"/>
        </w:numPr>
        <w:jc w:val="both"/>
        <w:rPr>
          <w:lang w:val="ru-RU"/>
        </w:rPr>
        <w:pPrChange w:id="213" w:author="Радько Игорь Олегович" w:date="2020-09-24T11:59:00Z">
          <w:pPr>
            <w:pStyle w:val="a3"/>
            <w:numPr>
              <w:numId w:val="15"/>
            </w:numPr>
            <w:ind w:left="1287" w:hanging="360"/>
          </w:pPr>
        </w:pPrChange>
      </w:pPr>
      <w:r w:rsidRPr="00604F2D">
        <w:rPr>
          <w:lang w:val="ru-RU"/>
        </w:rPr>
        <w:t>Разграничение уровней доступа пользователей. Каждому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пользователю изначально предоставляются максимально ограниченные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 xml:space="preserve">возможности, то есть для роли </w:t>
      </w:r>
      <w:r w:rsidR="00604F2D">
        <w:rPr>
          <w:lang w:val="ru-RU"/>
        </w:rPr>
        <w:t>«</w:t>
      </w:r>
      <w:r w:rsidRPr="00604F2D">
        <w:rPr>
          <w:lang w:val="ru-RU"/>
        </w:rPr>
        <w:t>неавторизованный посетитель</w:t>
      </w:r>
      <w:r w:rsidR="00604F2D">
        <w:rPr>
          <w:lang w:val="ru-RU"/>
        </w:rPr>
        <w:t>»</w:t>
      </w:r>
      <w:r w:rsidRPr="00604F2D">
        <w:rPr>
          <w:lang w:val="ru-RU"/>
        </w:rPr>
        <w:t xml:space="preserve"> может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 xml:space="preserve">выделяться только возможность просмотра </w:t>
      </w:r>
      <w:r w:rsidR="00604F2D">
        <w:rPr>
          <w:lang w:val="ru-RU"/>
        </w:rPr>
        <w:t xml:space="preserve">вузов, направлений и рейтингов, </w:t>
      </w:r>
      <w:r w:rsidRPr="00604F2D">
        <w:rPr>
          <w:lang w:val="ru-RU"/>
        </w:rPr>
        <w:t xml:space="preserve">регистрация на сайте. </w:t>
      </w:r>
    </w:p>
    <w:p w14:paraId="75AA0C80" w14:textId="514CF372" w:rsidR="00164E1F" w:rsidRPr="00604F2D" w:rsidRDefault="00164E1F">
      <w:pPr>
        <w:pStyle w:val="a3"/>
        <w:numPr>
          <w:ilvl w:val="0"/>
          <w:numId w:val="15"/>
        </w:numPr>
        <w:jc w:val="both"/>
        <w:rPr>
          <w:lang w:val="ru-RU"/>
        </w:rPr>
        <w:pPrChange w:id="214" w:author="Радько Игорь Олегович" w:date="2020-09-24T11:59:00Z">
          <w:pPr>
            <w:pStyle w:val="a3"/>
            <w:numPr>
              <w:numId w:val="15"/>
            </w:numPr>
            <w:ind w:left="1287" w:hanging="360"/>
          </w:pPr>
        </w:pPrChange>
      </w:pPr>
      <w:r w:rsidRPr="00164E1F">
        <w:rPr>
          <w:lang w:val="ru-RU"/>
        </w:rPr>
        <w:t>Ограничение вводимой информации. Пользователь не может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напрямую взаимодействовать с программами сайта, например вводить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команды для базы данных, записи файлов, перемещения файлов, вводить</w:t>
      </w:r>
      <w:r w:rsidR="00604F2D">
        <w:rPr>
          <w:lang w:val="ru-RU"/>
        </w:rPr>
        <w:t xml:space="preserve"> </w:t>
      </w:r>
      <w:proofErr w:type="spellStart"/>
      <w:r w:rsidRPr="00604F2D">
        <w:rPr>
          <w:lang w:val="ru-RU"/>
        </w:rPr>
        <w:t>shell</w:t>
      </w:r>
      <w:proofErr w:type="spellEnd"/>
      <w:r w:rsidRPr="00604F2D">
        <w:rPr>
          <w:lang w:val="ru-RU"/>
        </w:rPr>
        <w:t>-команды. Все эти функции может выполнять только система</w:t>
      </w:r>
      <w:r w:rsidR="00604F2D">
        <w:rPr>
          <w:lang w:val="ru-RU"/>
        </w:rPr>
        <w:t xml:space="preserve"> </w:t>
      </w:r>
      <w:r w:rsidRPr="00604F2D">
        <w:rPr>
          <w:lang w:val="ru-RU"/>
        </w:rPr>
        <w:t>управления сайтом, и доступ к этим функциям имеют только программисты.</w:t>
      </w:r>
    </w:p>
    <w:p w14:paraId="1216C98E" w14:textId="6C2C375C" w:rsidR="00164E1F" w:rsidRPr="00604F2D" w:rsidDel="00DB7C54" w:rsidRDefault="00164E1F">
      <w:pPr>
        <w:pStyle w:val="a3"/>
        <w:numPr>
          <w:ilvl w:val="0"/>
          <w:numId w:val="15"/>
        </w:numPr>
        <w:jc w:val="both"/>
        <w:rPr>
          <w:del w:id="215" w:author="Радько Игорь Олегович" w:date="2020-09-24T11:57:00Z"/>
          <w:lang w:val="ru-RU"/>
        </w:rPr>
        <w:pPrChange w:id="216" w:author="Радько Игорь Олегович" w:date="2020-09-24T11:59:00Z">
          <w:pPr>
            <w:pStyle w:val="a3"/>
            <w:numPr>
              <w:numId w:val="15"/>
            </w:numPr>
            <w:ind w:left="1287" w:hanging="360"/>
          </w:pPr>
        </w:pPrChange>
      </w:pPr>
      <w:del w:id="217" w:author="Радько Игорь Олегович" w:date="2020-09-24T11:57:00Z">
        <w:r w:rsidRPr="00604F2D" w:rsidDel="00DB7C54">
          <w:rPr>
            <w:lang w:val="ru-RU"/>
          </w:rPr>
          <w:delText>Проверка пользовательского ввода. Она должна исключать ошибки</w:delText>
        </w:r>
        <w:r w:rsidR="00604F2D" w:rsidDel="00DB7C54">
          <w:rPr>
            <w:lang w:val="ru-RU"/>
          </w:rPr>
          <w:delText xml:space="preserve"> </w:delText>
        </w:r>
        <w:r w:rsidRPr="00604F2D" w:rsidDel="00DB7C54">
          <w:rPr>
            <w:lang w:val="ru-RU"/>
          </w:rPr>
          <w:delText>набора (неправильный формат телефона, емайл), также предоставления</w:delText>
        </w:r>
        <w:r w:rsidR="00604F2D" w:rsidDel="00DB7C54">
          <w:rPr>
            <w:lang w:val="ru-RU"/>
          </w:rPr>
          <w:delText xml:space="preserve"> </w:delText>
        </w:r>
        <w:r w:rsidRPr="00604F2D" w:rsidDel="00DB7C54">
          <w:rPr>
            <w:lang w:val="ru-RU"/>
          </w:rPr>
          <w:delText>поддельных данных (на номер телефона или емайл высылается сообщение с</w:delText>
        </w:r>
        <w:r w:rsidR="00604F2D" w:rsidDel="00DB7C54">
          <w:rPr>
            <w:lang w:val="ru-RU"/>
          </w:rPr>
          <w:delText xml:space="preserve"> </w:delText>
        </w:r>
        <w:r w:rsidRPr="00604F2D" w:rsidDel="00DB7C54">
          <w:rPr>
            <w:lang w:val="ru-RU"/>
          </w:rPr>
          <w:delText>требованием подтверждения данных).</w:delText>
        </w:r>
      </w:del>
    </w:p>
    <w:p w14:paraId="6583102B" w14:textId="10AC7E51" w:rsidR="00164E1F" w:rsidRDefault="00164E1F">
      <w:pPr>
        <w:pStyle w:val="a3"/>
        <w:numPr>
          <w:ilvl w:val="0"/>
          <w:numId w:val="15"/>
        </w:numPr>
        <w:jc w:val="both"/>
        <w:rPr>
          <w:lang w:val="ru-RU"/>
        </w:rPr>
        <w:pPrChange w:id="218" w:author="Радько Игорь Олегович" w:date="2020-09-24T11:59:00Z">
          <w:pPr>
            <w:pStyle w:val="a3"/>
            <w:numPr>
              <w:numId w:val="15"/>
            </w:numPr>
            <w:ind w:left="1287" w:hanging="360"/>
          </w:pPr>
        </w:pPrChange>
      </w:pPr>
      <w:r w:rsidRPr="00604F2D">
        <w:rPr>
          <w:lang w:val="ru-RU"/>
        </w:rPr>
        <w:t>Защита от ботов для предотвращения подбора паролей</w:t>
      </w:r>
      <w:ins w:id="219" w:author="Радько Игорь Олегович" w:date="2020-09-24T11:56:00Z">
        <w:r w:rsidR="00DB7C54">
          <w:rPr>
            <w:lang w:val="ru-RU"/>
          </w:rPr>
          <w:t xml:space="preserve"> – подтверждение личности путем выполнения интеллектуальной логичной операции</w:t>
        </w:r>
      </w:ins>
      <w:r w:rsidRPr="00604F2D">
        <w:rPr>
          <w:lang w:val="ru-RU"/>
        </w:rPr>
        <w:t>.</w:t>
      </w:r>
    </w:p>
    <w:p w14:paraId="799E860C" w14:textId="5AD24AB6" w:rsidR="00604F2D" w:rsidRDefault="00604F2D" w:rsidP="00604F2D">
      <w:pPr>
        <w:pStyle w:val="5"/>
        <w:rPr>
          <w:lang w:val="ru-RU"/>
        </w:rPr>
      </w:pPr>
      <w:r>
        <w:rPr>
          <w:lang w:val="ru-RU"/>
        </w:rPr>
        <w:t>4.</w:t>
      </w:r>
      <w:ins w:id="220" w:author="Радько Игорь Олегович" w:date="2020-09-24T11:58:00Z">
        <w:r w:rsidR="00DB7C54">
          <w:rPr>
            <w:lang w:val="ru-RU"/>
          </w:rPr>
          <w:t>12.</w:t>
        </w:r>
      </w:ins>
      <w:del w:id="221" w:author="Радько Игорь Олегович" w:date="2020-09-24T11:57:00Z">
        <w:r w:rsidDel="00DB7C54">
          <w:rPr>
            <w:lang w:val="ru-RU"/>
          </w:rPr>
          <w:delText>2</w:delText>
        </w:r>
      </w:del>
      <w:del w:id="222" w:author="Радько Игорь Олегович" w:date="2020-09-24T11:58:00Z">
        <w:r w:rsidDel="00DB7C54">
          <w:rPr>
            <w:lang w:val="ru-RU"/>
          </w:rPr>
          <w:delText>.</w:delText>
        </w:r>
      </w:del>
      <w:r>
        <w:rPr>
          <w:lang w:val="ru-RU"/>
        </w:rPr>
        <w:t xml:space="preserve"> Требования к функциям, выполняемым системой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4F2D" w14:paraId="7768999A" w14:textId="77777777" w:rsidTr="00604F2D">
        <w:tc>
          <w:tcPr>
            <w:tcW w:w="4672" w:type="dxa"/>
          </w:tcPr>
          <w:p w14:paraId="0A42155F" w14:textId="2ABBAB4C" w:rsidR="00604F2D" w:rsidRDefault="00604F2D" w:rsidP="00604F2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Подсистема</w:t>
            </w:r>
          </w:p>
        </w:tc>
        <w:tc>
          <w:tcPr>
            <w:tcW w:w="4673" w:type="dxa"/>
          </w:tcPr>
          <w:p w14:paraId="243A9B68" w14:textId="14C78D23" w:rsidR="00604F2D" w:rsidRDefault="00604F2D" w:rsidP="00604F2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</w:p>
        </w:tc>
      </w:tr>
      <w:tr w:rsidR="00604F2D" w14:paraId="33EF688B" w14:textId="77777777" w:rsidTr="00604F2D">
        <w:tc>
          <w:tcPr>
            <w:tcW w:w="4672" w:type="dxa"/>
          </w:tcPr>
          <w:p w14:paraId="02D9AB53" w14:textId="2EB6D71F" w:rsidR="00604F2D" w:rsidRDefault="00604F2D" w:rsidP="00604F2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Подсистема хранения данных</w:t>
            </w:r>
          </w:p>
        </w:tc>
        <w:tc>
          <w:tcPr>
            <w:tcW w:w="4673" w:type="dxa"/>
          </w:tcPr>
          <w:p w14:paraId="738E44B9" w14:textId="2ADC22F4" w:rsidR="00604F2D" w:rsidRDefault="00604F2D" w:rsidP="00604F2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Управляет процессами сбора, обработки и загрузки данных</w:t>
            </w:r>
          </w:p>
        </w:tc>
      </w:tr>
      <w:tr w:rsidR="00604F2D" w14:paraId="57366FCC" w14:textId="77777777" w:rsidTr="00604F2D">
        <w:tc>
          <w:tcPr>
            <w:tcW w:w="4672" w:type="dxa"/>
          </w:tcPr>
          <w:p w14:paraId="028A664E" w14:textId="0C44134E" w:rsidR="00604F2D" w:rsidRDefault="00604F2D" w:rsidP="00604F2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Подсистема представления данных</w:t>
            </w:r>
          </w:p>
        </w:tc>
        <w:tc>
          <w:tcPr>
            <w:tcW w:w="4673" w:type="dxa"/>
          </w:tcPr>
          <w:p w14:paraId="12836E98" w14:textId="3E7A343F" w:rsidR="00604F2D" w:rsidRDefault="00604F2D" w:rsidP="00604F2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Выполнение процессов сбора, обработки и загрузки данных в БД и представление данных пользователю</w:t>
            </w:r>
          </w:p>
        </w:tc>
      </w:tr>
    </w:tbl>
    <w:p w14:paraId="073DF8B9" w14:textId="77777777" w:rsidR="00604F2D" w:rsidRPr="00604F2D" w:rsidRDefault="00604F2D" w:rsidP="00604F2D">
      <w:pPr>
        <w:rPr>
          <w:lang w:val="ru-RU"/>
        </w:rPr>
      </w:pPr>
    </w:p>
    <w:p w14:paraId="16D19078" w14:textId="7594DD6A" w:rsidR="00604F2D" w:rsidRPr="00604F2D" w:rsidRDefault="00604F2D" w:rsidP="00604F2D">
      <w:pPr>
        <w:pStyle w:val="5"/>
        <w:rPr>
          <w:lang w:val="ru-RU"/>
        </w:rPr>
      </w:pPr>
      <w:r w:rsidRPr="00604F2D">
        <w:rPr>
          <w:lang w:val="ru-RU"/>
        </w:rPr>
        <w:t>4.</w:t>
      </w:r>
      <w:ins w:id="223" w:author="Радько Игорь Олегович" w:date="2020-09-24T11:58:00Z">
        <w:r w:rsidR="00DB7C54">
          <w:rPr>
            <w:lang w:val="ru-RU"/>
          </w:rPr>
          <w:t>1</w:t>
        </w:r>
      </w:ins>
      <w:ins w:id="224" w:author="Радько Игорь Олегович" w:date="2020-09-24T11:59:00Z">
        <w:r w:rsidR="00DB7C54">
          <w:rPr>
            <w:lang w:val="ru-RU"/>
          </w:rPr>
          <w:t>3</w:t>
        </w:r>
      </w:ins>
      <w:ins w:id="225" w:author="Радько Игорь Олегович" w:date="2020-09-24T11:58:00Z">
        <w:r w:rsidR="00DB7C54">
          <w:rPr>
            <w:lang w:val="ru-RU"/>
          </w:rPr>
          <w:t>.</w:t>
        </w:r>
      </w:ins>
      <w:del w:id="226" w:author="Радько Игорь Олегович" w:date="2020-09-24T11:58:00Z">
        <w:r w:rsidRPr="00604F2D" w:rsidDel="00DB7C54">
          <w:rPr>
            <w:lang w:val="ru-RU"/>
          </w:rPr>
          <w:delText>3</w:delText>
        </w:r>
      </w:del>
      <w:del w:id="227" w:author="Радько Игорь Олегович" w:date="2020-09-24T11:59:00Z">
        <w:r w:rsidRPr="00604F2D" w:rsidDel="00DB7C54">
          <w:rPr>
            <w:lang w:val="ru-RU"/>
          </w:rPr>
          <w:delText>.</w:delText>
        </w:r>
      </w:del>
      <w:r w:rsidRPr="00604F2D">
        <w:rPr>
          <w:lang w:val="ru-RU"/>
        </w:rPr>
        <w:t xml:space="preserve"> Требования к видам обеспечения</w:t>
      </w:r>
    </w:p>
    <w:p w14:paraId="00A011BB" w14:textId="6AFF18C0" w:rsidR="00604F2D" w:rsidRPr="00DB7C54" w:rsidRDefault="00604F2D" w:rsidP="00604F2D">
      <w:pPr>
        <w:pStyle w:val="6"/>
        <w:rPr>
          <w:i w:val="0"/>
          <w:iCs/>
          <w:lang w:val="ru-RU"/>
          <w:rPrChange w:id="228" w:author="Радько Игорь Олегович" w:date="2020-09-24T11:59:00Z">
            <w:rPr>
              <w:lang w:val="ru-RU"/>
            </w:rPr>
          </w:rPrChange>
        </w:rPr>
      </w:pPr>
      <w:r w:rsidRPr="00DB7C54">
        <w:rPr>
          <w:i w:val="0"/>
          <w:iCs/>
          <w:lang w:val="ru-RU"/>
          <w:rPrChange w:id="229" w:author="Радько Игорь Олегович" w:date="2020-09-24T11:59:00Z">
            <w:rPr>
              <w:lang w:val="ru-RU"/>
            </w:rPr>
          </w:rPrChange>
        </w:rPr>
        <w:t>4.</w:t>
      </w:r>
      <w:ins w:id="230" w:author="Радько Игорь Олегович" w:date="2020-09-24T11:59:00Z">
        <w:r w:rsidR="00DB7C54" w:rsidRPr="00DB7C54">
          <w:rPr>
            <w:i w:val="0"/>
            <w:iCs/>
            <w:lang w:val="ru-RU"/>
            <w:rPrChange w:id="231" w:author="Радько Игорь Олегович" w:date="2020-09-24T11:59:00Z">
              <w:rPr>
                <w:lang w:val="ru-RU"/>
              </w:rPr>
            </w:rPrChange>
          </w:rPr>
          <w:t>1</w:t>
        </w:r>
      </w:ins>
      <w:r w:rsidRPr="00DB7C54">
        <w:rPr>
          <w:i w:val="0"/>
          <w:iCs/>
          <w:lang w:val="ru-RU"/>
          <w:rPrChange w:id="232" w:author="Радько Игорь Олегович" w:date="2020-09-24T11:59:00Z">
            <w:rPr>
              <w:lang w:val="ru-RU"/>
            </w:rPr>
          </w:rPrChange>
        </w:rPr>
        <w:t>3.1 Требования к математическому обеспечению</w:t>
      </w:r>
    </w:p>
    <w:p w14:paraId="11FE8176" w14:textId="3502F749" w:rsidR="00604F2D" w:rsidRPr="00604F2D" w:rsidRDefault="00604F2D">
      <w:pPr>
        <w:jc w:val="both"/>
        <w:rPr>
          <w:lang w:val="ru-RU"/>
        </w:rPr>
        <w:pPrChange w:id="233" w:author="Радько Игорь Олегович" w:date="2020-09-24T11:59:00Z">
          <w:pPr/>
        </w:pPrChange>
      </w:pPr>
      <w:r w:rsidRPr="00604F2D">
        <w:rPr>
          <w:lang w:val="ru-RU"/>
        </w:rPr>
        <w:t>Математическое обеспечение Системы должно обеспечивать реализацию</w:t>
      </w:r>
      <w:r>
        <w:rPr>
          <w:lang w:val="ru-RU"/>
        </w:rPr>
        <w:t xml:space="preserve"> </w:t>
      </w:r>
      <w:r w:rsidRPr="00604F2D">
        <w:rPr>
          <w:lang w:val="ru-RU"/>
        </w:rPr>
        <w:t>перечисленных в данном ТЗ функций, а также выполнение операций</w:t>
      </w:r>
      <w:r>
        <w:rPr>
          <w:lang w:val="ru-RU"/>
        </w:rPr>
        <w:t xml:space="preserve"> </w:t>
      </w:r>
      <w:r w:rsidRPr="00604F2D">
        <w:rPr>
          <w:lang w:val="ru-RU"/>
        </w:rPr>
        <w:t>конфигурирования, программирования, управления базами данных и</w:t>
      </w:r>
      <w:r>
        <w:rPr>
          <w:lang w:val="ru-RU"/>
        </w:rPr>
        <w:t xml:space="preserve"> </w:t>
      </w:r>
      <w:r w:rsidRPr="00604F2D">
        <w:rPr>
          <w:lang w:val="ru-RU"/>
        </w:rPr>
        <w:t>документирования.</w:t>
      </w:r>
    </w:p>
    <w:p w14:paraId="6BB95286" w14:textId="35B3BE14" w:rsidR="00604F2D" w:rsidRPr="00746EE6" w:rsidRDefault="00604F2D" w:rsidP="00604F2D">
      <w:pPr>
        <w:pStyle w:val="6"/>
        <w:rPr>
          <w:i w:val="0"/>
          <w:iCs/>
          <w:lang w:val="ru-RU"/>
          <w:rPrChange w:id="234" w:author="Радько Игорь Олегович" w:date="2020-09-24T12:03:00Z">
            <w:rPr>
              <w:lang w:val="ru-RU"/>
            </w:rPr>
          </w:rPrChange>
        </w:rPr>
      </w:pPr>
      <w:r w:rsidRPr="00746EE6">
        <w:rPr>
          <w:i w:val="0"/>
          <w:iCs/>
          <w:lang w:val="ru-RU"/>
          <w:rPrChange w:id="235" w:author="Радько Игорь Олегович" w:date="2020-09-24T12:03:00Z">
            <w:rPr>
              <w:lang w:val="ru-RU"/>
            </w:rPr>
          </w:rPrChange>
        </w:rPr>
        <w:t>4.</w:t>
      </w:r>
      <w:ins w:id="236" w:author="Радько Игорь Олегович" w:date="2020-09-24T12:03:00Z">
        <w:r w:rsidR="00746EE6">
          <w:rPr>
            <w:i w:val="0"/>
            <w:iCs/>
            <w:lang w:val="en-GB"/>
          </w:rPr>
          <w:t>1</w:t>
        </w:r>
      </w:ins>
      <w:r w:rsidRPr="00746EE6">
        <w:rPr>
          <w:i w:val="0"/>
          <w:iCs/>
          <w:lang w:val="ru-RU"/>
          <w:rPrChange w:id="237" w:author="Радько Игорь Олегович" w:date="2020-09-24T12:03:00Z">
            <w:rPr>
              <w:lang w:val="ru-RU"/>
            </w:rPr>
          </w:rPrChange>
        </w:rPr>
        <w:t>3.2. Требования к информационному обеспечению</w:t>
      </w:r>
    </w:p>
    <w:p w14:paraId="751181AB" w14:textId="2244E39E" w:rsidR="00604F2D" w:rsidRPr="00604F2D" w:rsidRDefault="00604F2D">
      <w:pPr>
        <w:jc w:val="both"/>
        <w:rPr>
          <w:lang w:val="ru-RU"/>
        </w:rPr>
        <w:pPrChange w:id="238" w:author="Радько Игорь Олегович" w:date="2020-09-24T12:03:00Z">
          <w:pPr/>
        </w:pPrChange>
      </w:pPr>
      <w:r w:rsidRPr="00604F2D">
        <w:rPr>
          <w:lang w:val="ru-RU"/>
        </w:rPr>
        <w:t>Все данные сайта должны храниться в структурированном виде под</w:t>
      </w:r>
      <w:r>
        <w:rPr>
          <w:lang w:val="ru-RU"/>
        </w:rPr>
        <w:t xml:space="preserve"> </w:t>
      </w:r>
      <w:r w:rsidRPr="00604F2D">
        <w:rPr>
          <w:lang w:val="ru-RU"/>
        </w:rPr>
        <w:t>управлением реляционной СУБД. Исключения составляют файлы данных,</w:t>
      </w:r>
      <w:r>
        <w:rPr>
          <w:lang w:val="ru-RU"/>
        </w:rPr>
        <w:t xml:space="preserve"> </w:t>
      </w:r>
      <w:r w:rsidRPr="00604F2D">
        <w:rPr>
          <w:lang w:val="ru-RU"/>
        </w:rPr>
        <w:t>предназначенные для просмотра и скачивания (изображения, видео,</w:t>
      </w:r>
      <w:r>
        <w:rPr>
          <w:lang w:val="ru-RU"/>
        </w:rPr>
        <w:t xml:space="preserve"> </w:t>
      </w:r>
      <w:r w:rsidRPr="00604F2D">
        <w:rPr>
          <w:lang w:val="ru-RU"/>
        </w:rPr>
        <w:t xml:space="preserve">документы и </w:t>
      </w:r>
      <w:proofErr w:type="gramStart"/>
      <w:r w:rsidRPr="00604F2D">
        <w:rPr>
          <w:lang w:val="ru-RU"/>
        </w:rPr>
        <w:t>т.п.</w:t>
      </w:r>
      <w:proofErr w:type="gramEnd"/>
      <w:r w:rsidRPr="00604F2D">
        <w:rPr>
          <w:lang w:val="ru-RU"/>
        </w:rPr>
        <w:t>). Такие файлы сохраняются в файловой системе, а в БД</w:t>
      </w:r>
      <w:r>
        <w:rPr>
          <w:lang w:val="ru-RU"/>
        </w:rPr>
        <w:t xml:space="preserve"> </w:t>
      </w:r>
      <w:r w:rsidRPr="00604F2D">
        <w:rPr>
          <w:lang w:val="ru-RU"/>
        </w:rPr>
        <w:t>размещаются ссылки на них.</w:t>
      </w:r>
    </w:p>
    <w:p w14:paraId="3BA8620D" w14:textId="77777777" w:rsidR="00604F2D" w:rsidRPr="00746EE6" w:rsidRDefault="00604F2D" w:rsidP="00604F2D">
      <w:pPr>
        <w:pStyle w:val="6"/>
        <w:rPr>
          <w:i w:val="0"/>
          <w:iCs/>
          <w:lang w:val="ru-RU"/>
          <w:rPrChange w:id="239" w:author="Радько Игорь Олегович" w:date="2020-09-24T12:03:00Z">
            <w:rPr>
              <w:lang w:val="ru-RU"/>
            </w:rPr>
          </w:rPrChange>
        </w:rPr>
      </w:pPr>
      <w:r w:rsidRPr="00746EE6">
        <w:rPr>
          <w:i w:val="0"/>
          <w:iCs/>
          <w:lang w:val="ru-RU"/>
          <w:rPrChange w:id="240" w:author="Радько Игорь Олегович" w:date="2020-09-24T12:03:00Z">
            <w:rPr>
              <w:lang w:val="ru-RU"/>
            </w:rPr>
          </w:rPrChange>
        </w:rPr>
        <w:t>4.3.3. Требования к лингвистическому обеспечению</w:t>
      </w:r>
    </w:p>
    <w:p w14:paraId="657689B6" w14:textId="433CD886" w:rsidR="00604F2D" w:rsidRPr="00604F2D" w:rsidRDefault="00604F2D" w:rsidP="00604F2D">
      <w:pPr>
        <w:rPr>
          <w:lang w:val="ru-RU"/>
        </w:rPr>
      </w:pPr>
      <w:r w:rsidRPr="00604F2D">
        <w:rPr>
          <w:lang w:val="ru-RU"/>
        </w:rPr>
        <w:t xml:space="preserve">Сайт должен выполняться на русском </w:t>
      </w:r>
      <w:del w:id="241" w:author="Радько Игорь Олегович" w:date="2020-09-24T12:04:00Z">
        <w:r w:rsidRPr="00604F2D" w:rsidDel="00746EE6">
          <w:rPr>
            <w:lang w:val="ru-RU"/>
          </w:rPr>
          <w:delText>языке</w:delText>
        </w:r>
      </w:del>
      <w:ins w:id="242" w:author="Радько Игорь Олегович" w:date="2020-09-24T12:04:00Z">
        <w:r w:rsidR="00746EE6">
          <w:rPr>
            <w:lang w:val="ru-RU"/>
          </w:rPr>
          <w:t>и английском языках</w:t>
        </w:r>
      </w:ins>
      <w:r w:rsidRPr="00604F2D">
        <w:rPr>
          <w:lang w:val="ru-RU"/>
        </w:rPr>
        <w:t>.</w:t>
      </w:r>
    </w:p>
    <w:p w14:paraId="0F8DE64F" w14:textId="77777777" w:rsidR="00604F2D" w:rsidRPr="00604F2D" w:rsidRDefault="00604F2D" w:rsidP="00604F2D">
      <w:pPr>
        <w:pStyle w:val="6"/>
        <w:rPr>
          <w:lang w:val="ru-RU"/>
        </w:rPr>
      </w:pPr>
      <w:r w:rsidRPr="00604F2D">
        <w:rPr>
          <w:lang w:val="ru-RU"/>
        </w:rPr>
        <w:t>4.3.4. Требования к программному обеспечению</w:t>
      </w:r>
    </w:p>
    <w:p w14:paraId="51C91A59" w14:textId="77777777" w:rsidR="00604F2D" w:rsidRPr="00604F2D" w:rsidRDefault="00604F2D" w:rsidP="00604F2D">
      <w:pPr>
        <w:rPr>
          <w:lang w:val="ru-RU"/>
        </w:rPr>
      </w:pPr>
      <w:r w:rsidRPr="00604F2D">
        <w:rPr>
          <w:lang w:val="ru-RU"/>
        </w:rPr>
        <w:t>Разработчик:</w:t>
      </w:r>
    </w:p>
    <w:p w14:paraId="6C1EC008" w14:textId="7575726D" w:rsidR="00604F2D" w:rsidRPr="00604F2D" w:rsidRDefault="00604F2D" w:rsidP="00604F2D">
      <w:pPr>
        <w:pStyle w:val="a3"/>
        <w:numPr>
          <w:ilvl w:val="0"/>
          <w:numId w:val="15"/>
        </w:numPr>
        <w:rPr>
          <w:lang w:val="ru-RU"/>
        </w:rPr>
      </w:pPr>
      <w:r w:rsidRPr="00604F2D">
        <w:rPr>
          <w:lang w:val="ru-RU"/>
        </w:rPr>
        <w:t>Операционная система</w:t>
      </w:r>
      <w:r>
        <w:rPr>
          <w:lang w:val="ru-RU"/>
        </w:rPr>
        <w:t xml:space="preserve"> </w:t>
      </w:r>
      <w:proofErr w:type="spellStart"/>
      <w:r w:rsidRPr="00604F2D">
        <w:rPr>
          <w:lang w:val="ru-RU"/>
        </w:rPr>
        <w:t>Windows</w:t>
      </w:r>
      <w:proofErr w:type="spellEnd"/>
      <w:r w:rsidRPr="00604F2D">
        <w:rPr>
          <w:lang w:val="ru-RU"/>
        </w:rPr>
        <w:t> </w:t>
      </w:r>
      <w:del w:id="243" w:author="Радько Игорь Олегович" w:date="2020-09-24T12:03:00Z">
        <w:r w:rsidRPr="00604F2D" w:rsidDel="00746EE6">
          <w:rPr>
            <w:lang w:val="ru-RU"/>
          </w:rPr>
          <w:delText>7 и выше</w:delText>
        </w:r>
      </w:del>
      <w:ins w:id="244" w:author="Радько Игорь Олегович" w:date="2020-09-24T12:03:00Z">
        <w:r w:rsidR="00746EE6">
          <w:rPr>
            <w:lang w:val="en-GB"/>
          </w:rPr>
          <w:t>10</w:t>
        </w:r>
      </w:ins>
      <w:r w:rsidRPr="00604F2D">
        <w:rPr>
          <w:lang w:val="ru-RU"/>
        </w:rPr>
        <w:t>.</w:t>
      </w:r>
    </w:p>
    <w:p w14:paraId="72B9F25B" w14:textId="0CB6BEA5" w:rsidR="00604F2D" w:rsidRPr="00280B7C" w:rsidRDefault="00604F2D" w:rsidP="00604F2D">
      <w:pPr>
        <w:pStyle w:val="a3"/>
        <w:numPr>
          <w:ilvl w:val="0"/>
          <w:numId w:val="15"/>
        </w:numPr>
        <w:rPr>
          <w:lang w:val="en-US"/>
        </w:rPr>
      </w:pPr>
      <w:r w:rsidRPr="00604F2D">
        <w:rPr>
          <w:lang w:val="ru-RU"/>
        </w:rPr>
        <w:t>Средство</w:t>
      </w:r>
      <w:r w:rsidRPr="00280B7C">
        <w:rPr>
          <w:lang w:val="en-US"/>
        </w:rPr>
        <w:t xml:space="preserve"> </w:t>
      </w:r>
      <w:r w:rsidRPr="00604F2D">
        <w:rPr>
          <w:lang w:val="ru-RU"/>
        </w:rPr>
        <w:t>разработки</w:t>
      </w:r>
      <w:r w:rsidRPr="00280B7C">
        <w:rPr>
          <w:lang w:val="en-US"/>
        </w:rPr>
        <w:t>:</w:t>
      </w:r>
      <w:r w:rsidR="00280B7C" w:rsidRPr="00280B7C">
        <w:rPr>
          <w:lang w:val="en-US"/>
        </w:rPr>
        <w:t xml:space="preserve"> </w:t>
      </w:r>
      <w:r w:rsidR="00280B7C">
        <w:rPr>
          <w:lang w:val="en-US"/>
        </w:rPr>
        <w:t>IntelliJ</w:t>
      </w:r>
      <w:r w:rsidR="00280B7C" w:rsidRPr="00280B7C">
        <w:rPr>
          <w:lang w:val="en-US"/>
        </w:rPr>
        <w:t xml:space="preserve"> </w:t>
      </w:r>
      <w:r w:rsidR="00280B7C">
        <w:rPr>
          <w:lang w:val="en-US"/>
        </w:rPr>
        <w:t>IDEA</w:t>
      </w:r>
      <w:r w:rsidR="00280B7C" w:rsidRPr="00280B7C">
        <w:rPr>
          <w:lang w:val="en-US"/>
        </w:rPr>
        <w:t xml:space="preserve"> </w:t>
      </w:r>
      <w:r w:rsidR="00280B7C">
        <w:rPr>
          <w:lang w:val="en-US"/>
        </w:rPr>
        <w:t>Ultimate</w:t>
      </w:r>
      <w:r w:rsidR="00280B7C" w:rsidRPr="00280B7C">
        <w:rPr>
          <w:lang w:val="en-US"/>
        </w:rPr>
        <w:t xml:space="preserve"> </w:t>
      </w:r>
      <w:r w:rsidR="00280B7C">
        <w:rPr>
          <w:lang w:val="en-US"/>
        </w:rPr>
        <w:t>Edition</w:t>
      </w:r>
    </w:p>
    <w:p w14:paraId="5176D6E5" w14:textId="23B980AE" w:rsidR="00604F2D" w:rsidRPr="00280B7C" w:rsidRDefault="00604F2D" w:rsidP="00280B7C">
      <w:pPr>
        <w:pStyle w:val="a3"/>
        <w:numPr>
          <w:ilvl w:val="0"/>
          <w:numId w:val="15"/>
        </w:numPr>
        <w:rPr>
          <w:lang w:val="en-US"/>
        </w:rPr>
      </w:pPr>
      <w:r w:rsidRPr="00280B7C">
        <w:rPr>
          <w:lang w:val="ru-RU"/>
        </w:rPr>
        <w:t>СУБД</w:t>
      </w:r>
      <w:r w:rsidRPr="00280B7C">
        <w:rPr>
          <w:lang w:val="en-US"/>
        </w:rPr>
        <w:t xml:space="preserve"> MySQL (5.</w:t>
      </w:r>
      <w:del w:id="245" w:author="Радько Игорь Олегович" w:date="2020-09-24T12:02:00Z">
        <w:r w:rsidRPr="00280B7C" w:rsidDel="00746EE6">
          <w:rPr>
            <w:lang w:val="en-US"/>
          </w:rPr>
          <w:delText xml:space="preserve">6.37 </w:delText>
        </w:r>
      </w:del>
      <w:ins w:id="246" w:author="Радько Игорь Олегович" w:date="2020-09-24T12:02:00Z">
        <w:r w:rsidR="00746EE6">
          <w:rPr>
            <w:lang w:val="en-US"/>
          </w:rPr>
          <w:t>8</w:t>
        </w:r>
      </w:ins>
      <w:r w:rsidRPr="00280B7C">
        <w:rPr>
          <w:lang w:val="en-US"/>
        </w:rPr>
        <w:t>- MySQL Community Server (GPL)).</w:t>
      </w:r>
    </w:p>
    <w:p w14:paraId="571F02E1" w14:textId="0DDDFCBF" w:rsidR="00604F2D" w:rsidRPr="00280B7C" w:rsidRDefault="00604F2D" w:rsidP="00280B7C">
      <w:pPr>
        <w:pStyle w:val="a3"/>
        <w:numPr>
          <w:ilvl w:val="0"/>
          <w:numId w:val="15"/>
        </w:numPr>
        <w:rPr>
          <w:lang w:val="ru-RU"/>
        </w:rPr>
      </w:pPr>
      <w:r w:rsidRPr="00280B7C">
        <w:rPr>
          <w:lang w:val="ru-RU"/>
        </w:rPr>
        <w:t xml:space="preserve">Веб-сервер </w:t>
      </w:r>
      <w:proofErr w:type="spellStart"/>
      <w:r w:rsidRPr="00280B7C">
        <w:rPr>
          <w:lang w:val="ru-RU"/>
        </w:rPr>
        <w:t>Apache</w:t>
      </w:r>
      <w:proofErr w:type="spellEnd"/>
      <w:r w:rsidRPr="00280B7C">
        <w:rPr>
          <w:lang w:val="ru-RU"/>
        </w:rPr>
        <w:t xml:space="preserve"> (поддержка PHP </w:t>
      </w:r>
      <w:del w:id="247" w:author="Радько Игорь Олегович" w:date="2020-09-24T12:02:00Z">
        <w:r w:rsidRPr="00280B7C" w:rsidDel="00746EE6">
          <w:rPr>
            <w:lang w:val="ru-RU"/>
          </w:rPr>
          <w:delText>5.5.38</w:delText>
        </w:r>
      </w:del>
      <w:ins w:id="248" w:author="Радько Игорь Олегович" w:date="2020-09-24T12:02:00Z">
        <w:r w:rsidR="00746EE6" w:rsidRPr="00746EE6">
          <w:rPr>
            <w:lang w:val="ru-RU"/>
            <w:rPrChange w:id="249" w:author="Радько Игорь Олегович" w:date="2020-09-24T12:02:00Z">
              <w:rPr>
                <w:lang w:val="en-GB"/>
              </w:rPr>
            </w:rPrChange>
          </w:rPr>
          <w:t>4.8</w:t>
        </w:r>
      </w:ins>
      <w:r w:rsidRPr="00280B7C">
        <w:rPr>
          <w:lang w:val="ru-RU"/>
        </w:rPr>
        <w:t>).</w:t>
      </w:r>
    </w:p>
    <w:p w14:paraId="5BBE5CF6" w14:textId="1D1D69B0" w:rsidR="00604F2D" w:rsidRPr="00280B7C" w:rsidRDefault="00604F2D" w:rsidP="00280B7C">
      <w:pPr>
        <w:pStyle w:val="a3"/>
        <w:numPr>
          <w:ilvl w:val="0"/>
          <w:numId w:val="15"/>
        </w:numPr>
        <w:rPr>
          <w:lang w:val="ru-RU"/>
        </w:rPr>
      </w:pPr>
      <w:r w:rsidRPr="00280B7C">
        <w:rPr>
          <w:lang w:val="ru-RU"/>
        </w:rPr>
        <w:t>Язык программирования: P</w:t>
      </w:r>
      <w:proofErr w:type="spellStart"/>
      <w:r w:rsidR="00280B7C">
        <w:rPr>
          <w:lang w:val="en-US"/>
        </w:rPr>
        <w:t>ython</w:t>
      </w:r>
      <w:proofErr w:type="spellEnd"/>
      <w:r w:rsidR="00280B7C" w:rsidRPr="00746EE6">
        <w:rPr>
          <w:lang w:val="ru-RU"/>
          <w:rPrChange w:id="250" w:author="Радько Игорь Олегович" w:date="2020-09-24T12:03:00Z">
            <w:rPr>
              <w:lang w:val="en-US"/>
            </w:rPr>
          </w:rPrChange>
        </w:rPr>
        <w:t xml:space="preserve">, </w:t>
      </w:r>
      <w:r w:rsidR="00280B7C">
        <w:rPr>
          <w:lang w:val="en-US"/>
        </w:rPr>
        <w:t>JavaScript</w:t>
      </w:r>
      <w:ins w:id="251" w:author="Радько Игорь Олегович" w:date="2020-09-24T12:02:00Z">
        <w:r w:rsidR="00746EE6" w:rsidRPr="00746EE6">
          <w:rPr>
            <w:lang w:val="ru-RU"/>
            <w:rPrChange w:id="252" w:author="Радько Игорь Олегович" w:date="2020-09-24T12:03:00Z">
              <w:rPr>
                <w:lang w:val="en-US"/>
              </w:rPr>
            </w:rPrChange>
          </w:rPr>
          <w:t xml:space="preserve">, </w:t>
        </w:r>
        <w:r w:rsidR="00746EE6">
          <w:rPr>
            <w:lang w:val="en-US"/>
          </w:rPr>
          <w:t>PHP</w:t>
        </w:r>
      </w:ins>
      <w:r w:rsidRPr="00280B7C">
        <w:rPr>
          <w:lang w:val="ru-RU"/>
        </w:rPr>
        <w:t>.</w:t>
      </w:r>
    </w:p>
    <w:p w14:paraId="3101206F" w14:textId="4073F788" w:rsidR="00604F2D" w:rsidRPr="00280B7C" w:rsidRDefault="00604F2D" w:rsidP="00280B7C">
      <w:pPr>
        <w:pStyle w:val="a3"/>
        <w:numPr>
          <w:ilvl w:val="0"/>
          <w:numId w:val="15"/>
        </w:numPr>
        <w:rPr>
          <w:lang w:val="ru-RU"/>
        </w:rPr>
      </w:pPr>
      <w:r w:rsidRPr="00280B7C">
        <w:rPr>
          <w:lang w:val="ru-RU"/>
        </w:rPr>
        <w:t>Язык разметки HTML.</w:t>
      </w:r>
    </w:p>
    <w:p w14:paraId="13461EB7" w14:textId="1EB9C1C3" w:rsidR="00604F2D" w:rsidRPr="00280B7C" w:rsidRDefault="00604F2D" w:rsidP="00280B7C">
      <w:pPr>
        <w:pStyle w:val="a3"/>
        <w:numPr>
          <w:ilvl w:val="0"/>
          <w:numId w:val="15"/>
        </w:numPr>
        <w:rPr>
          <w:lang w:val="ru-RU"/>
        </w:rPr>
      </w:pPr>
      <w:r w:rsidRPr="00280B7C">
        <w:rPr>
          <w:lang w:val="ru-RU"/>
        </w:rPr>
        <w:t xml:space="preserve">CSS </w:t>
      </w:r>
      <w:r w:rsidR="00280B7C">
        <w:rPr>
          <w:lang w:val="ru-RU"/>
        </w:rPr>
        <w:t>таб</w:t>
      </w:r>
      <w:r w:rsidRPr="00280B7C">
        <w:rPr>
          <w:lang w:val="ru-RU"/>
        </w:rPr>
        <w:t>лица стилей.</w:t>
      </w:r>
    </w:p>
    <w:p w14:paraId="04150489" w14:textId="77777777" w:rsidR="00604F2D" w:rsidRPr="00604F2D" w:rsidRDefault="00604F2D" w:rsidP="00604F2D">
      <w:pPr>
        <w:rPr>
          <w:lang w:val="ru-RU"/>
        </w:rPr>
      </w:pPr>
      <w:r w:rsidRPr="00604F2D">
        <w:rPr>
          <w:lang w:val="ru-RU"/>
        </w:rPr>
        <w:t>Пользователь:</w:t>
      </w:r>
    </w:p>
    <w:p w14:paraId="1B4D3F51" w14:textId="30E96C89" w:rsidR="00604F2D" w:rsidRPr="00280B7C" w:rsidRDefault="00604F2D" w:rsidP="00280B7C">
      <w:pPr>
        <w:pStyle w:val="a3"/>
        <w:numPr>
          <w:ilvl w:val="0"/>
          <w:numId w:val="15"/>
        </w:numPr>
        <w:rPr>
          <w:lang w:val="ru-RU"/>
        </w:rPr>
      </w:pPr>
      <w:r w:rsidRPr="00280B7C">
        <w:rPr>
          <w:lang w:val="ru-RU"/>
        </w:rPr>
        <w:t>Операционная система:</w:t>
      </w:r>
      <w:r w:rsidR="00280B7C">
        <w:rPr>
          <w:lang w:val="ru-RU"/>
        </w:rPr>
        <w:t xml:space="preserve"> </w:t>
      </w:r>
      <w:del w:id="253" w:author="Радько Игорь Олегович" w:date="2020-09-24T12:01:00Z">
        <w:r w:rsidRPr="00280B7C" w:rsidDel="00746EE6">
          <w:rPr>
            <w:lang w:val="ru-RU"/>
          </w:rPr>
          <w:delText>Любая</w:delText>
        </w:r>
      </w:del>
      <w:ins w:id="254" w:author="Радько Игорь Олегович" w:date="2020-09-24T12:01:00Z">
        <w:r w:rsidR="00746EE6">
          <w:rPr>
            <w:lang w:val="en-GB"/>
          </w:rPr>
          <w:t>Windows</w:t>
        </w:r>
        <w:r w:rsidR="00746EE6" w:rsidRPr="00746EE6">
          <w:rPr>
            <w:lang w:val="ru-RU"/>
            <w:rPrChange w:id="255" w:author="Радько Игорь Олегович" w:date="2020-09-24T12:01:00Z">
              <w:rPr>
                <w:lang w:val="en-GB"/>
              </w:rPr>
            </w:rPrChange>
          </w:rPr>
          <w:t xml:space="preserve"> </w:t>
        </w:r>
        <w:r w:rsidR="00746EE6">
          <w:rPr>
            <w:lang w:val="en-GB"/>
          </w:rPr>
          <w:t>OS</w:t>
        </w:r>
        <w:r w:rsidR="00746EE6" w:rsidRPr="00746EE6">
          <w:rPr>
            <w:lang w:val="ru-RU"/>
            <w:rPrChange w:id="256" w:author="Радько Игорь Олегович" w:date="2020-09-24T12:01:00Z">
              <w:rPr>
                <w:lang w:val="en-GB"/>
              </w:rPr>
            </w:rPrChange>
          </w:rPr>
          <w:t xml:space="preserve">, </w:t>
        </w:r>
        <w:r w:rsidR="00746EE6">
          <w:rPr>
            <w:lang w:val="en-GB"/>
          </w:rPr>
          <w:t>Linux</w:t>
        </w:r>
        <w:r w:rsidR="00746EE6" w:rsidRPr="00746EE6">
          <w:rPr>
            <w:lang w:val="ru-RU"/>
            <w:rPrChange w:id="257" w:author="Радько Игорь Олегович" w:date="2020-09-24T12:01:00Z">
              <w:rPr>
                <w:lang w:val="en-GB"/>
              </w:rPr>
            </w:rPrChange>
          </w:rPr>
          <w:t xml:space="preserve">, </w:t>
        </w:r>
        <w:r w:rsidR="00746EE6">
          <w:rPr>
            <w:lang w:val="en-GB"/>
          </w:rPr>
          <w:t>Android</w:t>
        </w:r>
        <w:r w:rsidR="00746EE6" w:rsidRPr="00746EE6">
          <w:rPr>
            <w:lang w:val="ru-RU"/>
            <w:rPrChange w:id="258" w:author="Радько Игорь Олегович" w:date="2020-09-24T12:01:00Z">
              <w:rPr>
                <w:lang w:val="en-GB"/>
              </w:rPr>
            </w:rPrChange>
          </w:rPr>
          <w:t xml:space="preserve">, </w:t>
        </w:r>
        <w:r w:rsidR="00746EE6">
          <w:rPr>
            <w:lang w:val="en-GB"/>
          </w:rPr>
          <w:t>IOS</w:t>
        </w:r>
        <w:r w:rsidR="00746EE6" w:rsidRPr="00746EE6">
          <w:rPr>
            <w:lang w:val="ru-RU"/>
            <w:rPrChange w:id="259" w:author="Радько Игорь Олегович" w:date="2020-09-24T12:01:00Z">
              <w:rPr>
                <w:lang w:val="en-GB"/>
              </w:rPr>
            </w:rPrChange>
          </w:rPr>
          <w:t xml:space="preserve">, </w:t>
        </w:r>
        <w:r w:rsidR="00746EE6">
          <w:rPr>
            <w:lang w:val="en-GB"/>
          </w:rPr>
          <w:t>DOX</w:t>
        </w:r>
      </w:ins>
      <w:r w:rsidRPr="00280B7C">
        <w:rPr>
          <w:lang w:val="ru-RU"/>
        </w:rPr>
        <w:t>.</w:t>
      </w:r>
    </w:p>
    <w:p w14:paraId="7D82CD88" w14:textId="6783EC9D" w:rsidR="00604F2D" w:rsidRPr="00280B7C" w:rsidRDefault="00604F2D" w:rsidP="00280B7C">
      <w:pPr>
        <w:pStyle w:val="a3"/>
        <w:numPr>
          <w:ilvl w:val="0"/>
          <w:numId w:val="15"/>
        </w:numPr>
        <w:rPr>
          <w:lang w:val="ru-RU"/>
        </w:rPr>
      </w:pPr>
      <w:r w:rsidRPr="00280B7C">
        <w:rPr>
          <w:lang w:val="ru-RU"/>
        </w:rPr>
        <w:t xml:space="preserve">Доступ к </w:t>
      </w:r>
      <w:r w:rsidR="00280B7C">
        <w:rPr>
          <w:lang w:val="ru-RU"/>
        </w:rPr>
        <w:t>Интернету</w:t>
      </w:r>
    </w:p>
    <w:p w14:paraId="1E13C2B5" w14:textId="77777777" w:rsidR="00604F2D" w:rsidRPr="00746EE6" w:rsidRDefault="00604F2D" w:rsidP="00280B7C">
      <w:pPr>
        <w:pStyle w:val="6"/>
        <w:rPr>
          <w:i w:val="0"/>
          <w:iCs/>
          <w:lang w:val="ru-RU"/>
          <w:rPrChange w:id="260" w:author="Радько Игорь Олегович" w:date="2020-09-24T12:01:00Z">
            <w:rPr>
              <w:lang w:val="ru-RU"/>
            </w:rPr>
          </w:rPrChange>
        </w:rPr>
      </w:pPr>
      <w:r w:rsidRPr="00746EE6">
        <w:rPr>
          <w:i w:val="0"/>
          <w:iCs/>
          <w:lang w:val="ru-RU"/>
          <w:rPrChange w:id="261" w:author="Радько Игорь Олегович" w:date="2020-09-24T12:01:00Z">
            <w:rPr>
              <w:lang w:val="ru-RU"/>
            </w:rPr>
          </w:rPrChange>
        </w:rPr>
        <w:t>4.3.5. Требования к техническому обеспечению</w:t>
      </w:r>
    </w:p>
    <w:p w14:paraId="58766A3C" w14:textId="1FCB7426" w:rsidR="00604F2D" w:rsidRPr="00604F2D" w:rsidRDefault="00604F2D" w:rsidP="00280B7C">
      <w:pPr>
        <w:rPr>
          <w:lang w:val="ru-RU"/>
        </w:rPr>
      </w:pPr>
      <w:r w:rsidRPr="00604F2D">
        <w:rPr>
          <w:lang w:val="ru-RU"/>
        </w:rPr>
        <w:t>Для функционирования сайта необходимо следующее техническое</w:t>
      </w:r>
      <w:r w:rsidR="00280B7C">
        <w:rPr>
          <w:lang w:val="ru-RU"/>
        </w:rPr>
        <w:t xml:space="preserve"> </w:t>
      </w:r>
      <w:r w:rsidRPr="00604F2D">
        <w:rPr>
          <w:lang w:val="ru-RU"/>
        </w:rPr>
        <w:t>обеспечение со следующими минимальными характеристиками:</w:t>
      </w:r>
    </w:p>
    <w:p w14:paraId="51D6701D" w14:textId="66DAF626" w:rsidR="00604F2D" w:rsidRPr="00280B7C" w:rsidRDefault="00604F2D" w:rsidP="00280B7C">
      <w:pPr>
        <w:pStyle w:val="a3"/>
        <w:numPr>
          <w:ilvl w:val="0"/>
          <w:numId w:val="18"/>
        </w:numPr>
        <w:rPr>
          <w:lang w:val="en-US"/>
        </w:rPr>
      </w:pPr>
      <w:r w:rsidRPr="00280B7C">
        <w:rPr>
          <w:lang w:val="ru-RU"/>
        </w:rPr>
        <w:t>процессор</w:t>
      </w:r>
      <w:r w:rsidRPr="00280B7C">
        <w:rPr>
          <w:lang w:val="en-US"/>
        </w:rPr>
        <w:t xml:space="preserve"> – Intel Pentium III 1 </w:t>
      </w:r>
      <w:proofErr w:type="spellStart"/>
      <w:r w:rsidRPr="00280B7C">
        <w:rPr>
          <w:lang w:val="en-US"/>
        </w:rPr>
        <w:t>Ghz</w:t>
      </w:r>
      <w:proofErr w:type="spellEnd"/>
      <w:r w:rsidRPr="00280B7C">
        <w:rPr>
          <w:lang w:val="en-US"/>
        </w:rPr>
        <w:t>;</w:t>
      </w:r>
    </w:p>
    <w:p w14:paraId="2A97ED17" w14:textId="5D645FAC" w:rsidR="00604F2D" w:rsidRPr="00280B7C" w:rsidRDefault="00604F2D" w:rsidP="00280B7C">
      <w:pPr>
        <w:pStyle w:val="a3"/>
        <w:numPr>
          <w:ilvl w:val="0"/>
          <w:numId w:val="18"/>
        </w:numPr>
        <w:rPr>
          <w:lang w:val="ru-RU"/>
        </w:rPr>
      </w:pPr>
      <w:r w:rsidRPr="00280B7C">
        <w:rPr>
          <w:lang w:val="ru-RU"/>
        </w:rPr>
        <w:t xml:space="preserve">оперативная память – 512 </w:t>
      </w:r>
      <w:proofErr w:type="spellStart"/>
      <w:r w:rsidRPr="00280B7C">
        <w:rPr>
          <w:lang w:val="ru-RU"/>
        </w:rPr>
        <w:t>Mb</w:t>
      </w:r>
      <w:proofErr w:type="spellEnd"/>
      <w:r w:rsidRPr="00280B7C">
        <w:rPr>
          <w:lang w:val="ru-RU"/>
        </w:rPr>
        <w:t xml:space="preserve"> RAM;</w:t>
      </w:r>
    </w:p>
    <w:p w14:paraId="7BF6F928" w14:textId="0025437E" w:rsidR="00164E1F" w:rsidRDefault="00604F2D" w:rsidP="00280B7C">
      <w:pPr>
        <w:pStyle w:val="a3"/>
        <w:numPr>
          <w:ilvl w:val="0"/>
          <w:numId w:val="18"/>
        </w:numPr>
        <w:rPr>
          <w:lang w:val="ru-RU"/>
        </w:rPr>
      </w:pPr>
      <w:r w:rsidRPr="00280B7C">
        <w:rPr>
          <w:lang w:val="ru-RU"/>
        </w:rPr>
        <w:lastRenderedPageBreak/>
        <w:t xml:space="preserve">жесткий диск - 20 </w:t>
      </w:r>
      <w:proofErr w:type="spellStart"/>
      <w:r w:rsidRPr="00280B7C">
        <w:rPr>
          <w:lang w:val="ru-RU"/>
        </w:rPr>
        <w:t>Gb</w:t>
      </w:r>
      <w:proofErr w:type="spellEnd"/>
      <w:r w:rsidRPr="00280B7C">
        <w:rPr>
          <w:lang w:val="ru-RU"/>
        </w:rPr>
        <w:t xml:space="preserve"> HDD.</w:t>
      </w:r>
    </w:p>
    <w:p w14:paraId="309AEAC0" w14:textId="5B50C6B9" w:rsidR="00280B7C" w:rsidRDefault="00280B7C" w:rsidP="00280B7C">
      <w:pPr>
        <w:pStyle w:val="4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Состав и содержание работ по созданию системы</w:t>
      </w:r>
    </w:p>
    <w:p w14:paraId="44E487A4" w14:textId="6CFDBD9F" w:rsidR="00280B7C" w:rsidRDefault="00280B7C">
      <w:pPr>
        <w:jc w:val="both"/>
        <w:rPr>
          <w:lang w:val="ru-RU"/>
        </w:rPr>
        <w:pPrChange w:id="262" w:author="Радько Игорь Олегович" w:date="2020-09-24T12:04:00Z">
          <w:pPr/>
        </w:pPrChange>
      </w:pPr>
      <w:r>
        <w:rPr>
          <w:lang w:val="ru-RU"/>
        </w:rPr>
        <w:t xml:space="preserve">Работы по созданию системы выполняются по методологии </w:t>
      </w:r>
      <w:r>
        <w:rPr>
          <w:lang w:val="en-US"/>
        </w:rPr>
        <w:t>Agile</w:t>
      </w:r>
      <w:r>
        <w:rPr>
          <w:lang w:val="ru-RU"/>
        </w:rPr>
        <w:t xml:space="preserve">. Начало работ запланировано на </w:t>
      </w:r>
      <w:ins w:id="263" w:author="Радько Игорь Олегович" w:date="2020-09-24T12:04:00Z">
        <w:r w:rsidR="00746EE6">
          <w:rPr>
            <w:lang w:val="ru-RU"/>
          </w:rPr>
          <w:t>09</w:t>
        </w:r>
      </w:ins>
      <w:del w:id="264" w:author="Радько Игорь Олегович" w:date="2020-09-24T12:04:00Z">
        <w:r w:rsidDel="00746EE6">
          <w:rPr>
            <w:lang w:val="ru-RU"/>
          </w:rPr>
          <w:delText>21</w:delText>
        </w:r>
      </w:del>
      <w:r>
        <w:rPr>
          <w:lang w:val="ru-RU"/>
        </w:rPr>
        <w:t>.09.2020. Окончание работ – 2</w:t>
      </w:r>
      <w:ins w:id="265" w:author="Радько Игорь Олегович" w:date="2020-09-24T12:04:00Z">
        <w:r w:rsidR="00746EE6">
          <w:rPr>
            <w:lang w:val="ru-RU"/>
          </w:rPr>
          <w:t>0</w:t>
        </w:r>
      </w:ins>
      <w:del w:id="266" w:author="Радько Игорь Олегович" w:date="2020-09-24T12:04:00Z">
        <w:r w:rsidDel="00746EE6">
          <w:rPr>
            <w:lang w:val="ru-RU"/>
          </w:rPr>
          <w:delText>1</w:delText>
        </w:r>
      </w:del>
      <w:r>
        <w:rPr>
          <w:lang w:val="ru-RU"/>
        </w:rPr>
        <w:t xml:space="preserve">.05.2021. После каждого </w:t>
      </w:r>
      <w:del w:id="267" w:author="Радько Игорь Олегович" w:date="2020-09-24T12:04:00Z">
        <w:r w:rsidDel="00746EE6">
          <w:rPr>
            <w:lang w:val="ru-RU"/>
          </w:rPr>
          <w:delText>двухнедельного промежутка</w:delText>
        </w:r>
      </w:del>
      <w:ins w:id="268" w:author="Радько Игорь Олегович" w:date="2020-09-24T12:04:00Z">
        <w:r w:rsidR="00746EE6">
          <w:rPr>
            <w:lang w:val="ru-RU"/>
          </w:rPr>
          <w:t>этапа</w:t>
        </w:r>
      </w:ins>
      <w:r>
        <w:rPr>
          <w:lang w:val="ru-RU"/>
        </w:rPr>
        <w:t xml:space="preserve"> Разработчик обязан представить Заказчику результаты </w:t>
      </w:r>
      <w:del w:id="269" w:author="Радько Игорь Олегович" w:date="2020-09-24T12:04:00Z">
        <w:r w:rsidDel="00746EE6">
          <w:rPr>
            <w:lang w:val="ru-RU"/>
          </w:rPr>
          <w:delText>работы за последние две недели.</w:delText>
        </w:r>
      </w:del>
      <w:ins w:id="270" w:author="Радько Игорь Олегович" w:date="2020-09-24T12:04:00Z">
        <w:r w:rsidR="00746EE6">
          <w:rPr>
            <w:lang w:val="ru-RU"/>
          </w:rPr>
          <w:t xml:space="preserve">готовой </w:t>
        </w:r>
      </w:ins>
      <w:ins w:id="271" w:author="Радько Игорь Олегович" w:date="2020-09-24T12:05:00Z">
        <w:r w:rsidR="00746EE6">
          <w:rPr>
            <w:lang w:val="ru-RU"/>
          </w:rPr>
          <w:t>части работы.</w:t>
        </w:r>
      </w:ins>
      <w:r>
        <w:rPr>
          <w:lang w:val="ru-RU"/>
        </w:rPr>
        <w:t xml:space="preserve"> </w:t>
      </w:r>
    </w:p>
    <w:p w14:paraId="5C69875A" w14:textId="786666A9" w:rsidR="00280B7C" w:rsidRDefault="00280B7C" w:rsidP="00280B7C">
      <w:pPr>
        <w:pStyle w:val="4"/>
        <w:numPr>
          <w:ilvl w:val="0"/>
          <w:numId w:val="2"/>
        </w:numPr>
        <w:rPr>
          <w:lang w:val="en-US"/>
        </w:rPr>
      </w:pPr>
      <w:r>
        <w:rPr>
          <w:lang w:val="ru-RU"/>
        </w:rPr>
        <w:t>Порядок контроля и приемки системы</w:t>
      </w:r>
    </w:p>
    <w:p w14:paraId="2E98B3E1" w14:textId="77777777" w:rsidR="00280B7C" w:rsidRPr="00280B7C" w:rsidRDefault="00280B7C" w:rsidP="00280B7C">
      <w:pPr>
        <w:rPr>
          <w:lang w:val="ru-RU"/>
        </w:rPr>
      </w:pPr>
      <w:r w:rsidRPr="00280B7C">
        <w:rPr>
          <w:lang w:val="ru-RU"/>
        </w:rPr>
        <w:t>Система подвергается испытаниям следующих видов:</w:t>
      </w:r>
    </w:p>
    <w:p w14:paraId="33397CEE" w14:textId="77777777" w:rsidR="00280B7C" w:rsidRPr="00280B7C" w:rsidRDefault="00280B7C" w:rsidP="00280B7C">
      <w:pPr>
        <w:rPr>
          <w:lang w:val="ru-RU"/>
        </w:rPr>
      </w:pPr>
      <w:r w:rsidRPr="00280B7C">
        <w:rPr>
          <w:lang w:val="ru-RU"/>
        </w:rPr>
        <w:t>1. Предварительные испытания.</w:t>
      </w:r>
    </w:p>
    <w:p w14:paraId="3F7A8729" w14:textId="0317CE6F" w:rsidR="00280B7C" w:rsidRPr="00280B7C" w:rsidRDefault="00280B7C" w:rsidP="00280B7C">
      <w:pPr>
        <w:rPr>
          <w:lang w:val="ru-RU"/>
        </w:rPr>
      </w:pPr>
      <w:r w:rsidRPr="00280B7C">
        <w:rPr>
          <w:lang w:val="ru-RU"/>
        </w:rPr>
        <w:t xml:space="preserve">2. </w:t>
      </w:r>
      <w:del w:id="272" w:author="Радько Игорь Олегович" w:date="2020-09-24T12:05:00Z">
        <w:r w:rsidRPr="00280B7C" w:rsidDel="00746EE6">
          <w:rPr>
            <w:lang w:val="ru-RU"/>
          </w:rPr>
          <w:delText xml:space="preserve">Опытная </w:delText>
        </w:r>
      </w:del>
      <w:ins w:id="273" w:author="Радько Игорь Олегович" w:date="2020-09-24T12:05:00Z">
        <w:r w:rsidR="00746EE6">
          <w:rPr>
            <w:lang w:val="ru-RU"/>
          </w:rPr>
          <w:t>Экспертная</w:t>
        </w:r>
        <w:r w:rsidR="00746EE6" w:rsidRPr="00280B7C">
          <w:rPr>
            <w:lang w:val="ru-RU"/>
          </w:rPr>
          <w:t xml:space="preserve"> </w:t>
        </w:r>
      </w:ins>
      <w:r w:rsidRPr="00280B7C">
        <w:rPr>
          <w:lang w:val="ru-RU"/>
        </w:rPr>
        <w:t>эксплуатация.</w:t>
      </w:r>
    </w:p>
    <w:p w14:paraId="5A9FFB6C" w14:textId="16CAF4A3" w:rsidR="00280B7C" w:rsidRPr="00280B7C" w:rsidDel="00746EE6" w:rsidRDefault="00280B7C" w:rsidP="00280B7C">
      <w:pPr>
        <w:rPr>
          <w:del w:id="274" w:author="Радько Игорь Олегович" w:date="2020-09-24T12:05:00Z"/>
          <w:lang w:val="ru-RU"/>
        </w:rPr>
      </w:pPr>
      <w:del w:id="275" w:author="Радько Игорь Олегович" w:date="2020-09-24T12:05:00Z">
        <w:r w:rsidRPr="00280B7C" w:rsidDel="00746EE6">
          <w:rPr>
            <w:lang w:val="ru-RU"/>
          </w:rPr>
          <w:delText>3. Приемочные испытания.</w:delText>
        </w:r>
      </w:del>
    </w:p>
    <w:p w14:paraId="02EC758C" w14:textId="2B20CDB2" w:rsidR="00280B7C" w:rsidRPr="00280B7C" w:rsidRDefault="00280B7C" w:rsidP="00280B7C">
      <w:pPr>
        <w:rPr>
          <w:lang w:val="ru-RU"/>
        </w:rPr>
      </w:pPr>
      <w:r w:rsidRPr="00280B7C">
        <w:rPr>
          <w:lang w:val="ru-RU"/>
        </w:rPr>
        <w:t xml:space="preserve">Программы всех этапов испытаний составляются Разработчиком на основании документа </w:t>
      </w:r>
      <w:r>
        <w:rPr>
          <w:lang w:val="ru-RU"/>
        </w:rPr>
        <w:t>«</w:t>
      </w:r>
      <w:r w:rsidRPr="00280B7C">
        <w:rPr>
          <w:lang w:val="ru-RU"/>
        </w:rPr>
        <w:t>Программа и методика испытаний</w:t>
      </w:r>
      <w:r>
        <w:rPr>
          <w:lang w:val="ru-RU"/>
        </w:rPr>
        <w:t>»</w:t>
      </w:r>
      <w:r w:rsidRPr="00280B7C">
        <w:rPr>
          <w:lang w:val="ru-RU"/>
        </w:rPr>
        <w:t xml:space="preserve"> и утверждаются Заказчиком.</w:t>
      </w:r>
    </w:p>
    <w:p w14:paraId="20271CED" w14:textId="247FFD7B" w:rsidR="00280B7C" w:rsidRPr="00280B7C" w:rsidRDefault="00280B7C" w:rsidP="00280B7C">
      <w:pPr>
        <w:rPr>
          <w:lang w:val="ru-RU"/>
        </w:rPr>
      </w:pPr>
      <w:r w:rsidRPr="00280B7C">
        <w:rPr>
          <w:lang w:val="ru-RU"/>
        </w:rPr>
        <w:t>Программы испытаний должны предусматривать следующие виды проверок:</w:t>
      </w:r>
    </w:p>
    <w:p w14:paraId="178D751C" w14:textId="6F6343F5" w:rsidR="00280B7C" w:rsidRPr="00280B7C" w:rsidRDefault="00280B7C" w:rsidP="00280B7C">
      <w:pPr>
        <w:pStyle w:val="a3"/>
        <w:numPr>
          <w:ilvl w:val="0"/>
          <w:numId w:val="18"/>
        </w:numPr>
        <w:rPr>
          <w:lang w:val="ru-RU"/>
        </w:rPr>
      </w:pPr>
      <w:r w:rsidRPr="00280B7C">
        <w:rPr>
          <w:lang w:val="ru-RU"/>
        </w:rPr>
        <w:t>Проверка работы технических средств и документации;</w:t>
      </w:r>
    </w:p>
    <w:p w14:paraId="28D271D0" w14:textId="4F439A4E" w:rsidR="00280B7C" w:rsidRDefault="00280B7C" w:rsidP="00280B7C">
      <w:pPr>
        <w:pStyle w:val="a3"/>
        <w:numPr>
          <w:ilvl w:val="0"/>
          <w:numId w:val="18"/>
        </w:numPr>
        <w:rPr>
          <w:ins w:id="276" w:author="Радько Игорь Олегович" w:date="2020-09-24T12:05:00Z"/>
          <w:lang w:val="ru-RU"/>
        </w:rPr>
      </w:pPr>
      <w:r w:rsidRPr="00280B7C">
        <w:rPr>
          <w:lang w:val="ru-RU"/>
        </w:rPr>
        <w:t>Проверка функционала</w:t>
      </w:r>
      <w:ins w:id="277" w:author="Радько Игорь Олегович" w:date="2020-09-24T12:06:00Z">
        <w:r w:rsidR="00746EE6">
          <w:rPr>
            <w:lang w:val="ru-RU"/>
          </w:rPr>
          <w:t>;</w:t>
        </w:r>
      </w:ins>
      <w:del w:id="278" w:author="Радько Игорь Олегович" w:date="2020-09-24T12:06:00Z">
        <w:r w:rsidRPr="00280B7C" w:rsidDel="00746EE6">
          <w:rPr>
            <w:lang w:val="ru-RU"/>
          </w:rPr>
          <w:delText>.</w:delText>
        </w:r>
      </w:del>
    </w:p>
    <w:p w14:paraId="04856EA4" w14:textId="3F82B298" w:rsidR="00746EE6" w:rsidRPr="00280B7C" w:rsidRDefault="00746EE6" w:rsidP="00280B7C">
      <w:pPr>
        <w:pStyle w:val="a3"/>
        <w:numPr>
          <w:ilvl w:val="0"/>
          <w:numId w:val="18"/>
        </w:numPr>
        <w:rPr>
          <w:lang w:val="ru-RU"/>
        </w:rPr>
      </w:pPr>
      <w:ins w:id="279" w:author="Радько Игорь Олегович" w:date="2020-09-24T12:05:00Z">
        <w:r>
          <w:rPr>
            <w:lang w:val="ru-RU"/>
          </w:rPr>
          <w:t>Проверка работы всех</w:t>
        </w:r>
      </w:ins>
      <w:ins w:id="280" w:author="Радько Игорь Олегович" w:date="2020-09-24T12:06:00Z">
        <w:r>
          <w:rPr>
            <w:lang w:val="ru-RU"/>
          </w:rPr>
          <w:t xml:space="preserve"> функциональных блоков сайта.</w:t>
        </w:r>
      </w:ins>
    </w:p>
    <w:p w14:paraId="50B79B0E" w14:textId="7AF526AC" w:rsidR="00280B7C" w:rsidRPr="00280B7C" w:rsidDel="00746EE6" w:rsidRDefault="00280B7C" w:rsidP="00280B7C">
      <w:pPr>
        <w:pStyle w:val="4"/>
        <w:rPr>
          <w:del w:id="281" w:author="Радько Игорь Олегович" w:date="2020-09-24T12:06:00Z"/>
          <w:lang w:val="ru-RU"/>
        </w:rPr>
      </w:pPr>
      <w:del w:id="282" w:author="Радько Игорь Олегович" w:date="2020-09-24T12:06:00Z">
        <w:r w:rsidRPr="00280B7C" w:rsidDel="00746EE6">
          <w:rPr>
            <w:lang w:val="ru-RU"/>
          </w:rPr>
          <w:delText>7. Требования к составу и содержанию работ по</w:delText>
        </w:r>
        <w:r w:rsidDel="00746EE6">
          <w:rPr>
            <w:lang w:val="ru-RU"/>
          </w:rPr>
          <w:delText xml:space="preserve"> </w:delText>
        </w:r>
        <w:r w:rsidRPr="00280B7C" w:rsidDel="00746EE6">
          <w:rPr>
            <w:lang w:val="ru-RU"/>
          </w:rPr>
          <w:delText>подготовке объекта автоматизации к вводу системы в</w:delText>
        </w:r>
        <w:r w:rsidDel="00746EE6">
          <w:rPr>
            <w:lang w:val="ru-RU"/>
          </w:rPr>
          <w:delText xml:space="preserve"> </w:delText>
        </w:r>
        <w:r w:rsidRPr="00280B7C" w:rsidDel="00746EE6">
          <w:rPr>
            <w:lang w:val="ru-RU"/>
          </w:rPr>
          <w:delText>действие</w:delText>
        </w:r>
      </w:del>
    </w:p>
    <w:p w14:paraId="39FF7891" w14:textId="6FAC5E60" w:rsidR="00280B7C" w:rsidRPr="00280B7C" w:rsidDel="00746EE6" w:rsidRDefault="00280B7C" w:rsidP="00280B7C">
      <w:pPr>
        <w:rPr>
          <w:del w:id="283" w:author="Радько Игорь Олегович" w:date="2020-09-24T12:06:00Z"/>
          <w:lang w:val="ru-RU"/>
        </w:rPr>
      </w:pPr>
      <w:del w:id="284" w:author="Радько Игорь Олегович" w:date="2020-09-24T12:06:00Z">
        <w:r w:rsidRPr="00280B7C" w:rsidDel="00746EE6">
          <w:rPr>
            <w:lang w:val="ru-RU"/>
          </w:rPr>
          <w:delText>Силами Заказчика в срок до начала этапа работ должны быть решены организационные вопросы по взаимодействию с</w:delText>
        </w:r>
        <w:r w:rsidDel="00746EE6">
          <w:rPr>
            <w:lang w:val="ru-RU"/>
          </w:rPr>
          <w:delText xml:space="preserve"> </w:delText>
        </w:r>
        <w:r w:rsidRPr="00280B7C" w:rsidDel="00746EE6">
          <w:rPr>
            <w:lang w:val="ru-RU"/>
          </w:rPr>
          <w:delText>системами-источниками данных. К данным организационным вопросам</w:delText>
        </w:r>
        <w:r w:rsidDel="00746EE6">
          <w:rPr>
            <w:lang w:val="ru-RU"/>
          </w:rPr>
          <w:delText xml:space="preserve"> </w:delText>
        </w:r>
        <w:r w:rsidRPr="00280B7C" w:rsidDel="00746EE6">
          <w:rPr>
            <w:lang w:val="ru-RU"/>
          </w:rPr>
          <w:delText>относятся: организация доступа к базам данных источников.</w:delText>
        </w:r>
      </w:del>
    </w:p>
    <w:p w14:paraId="18C122B4" w14:textId="42AD8D93" w:rsidR="00280B7C" w:rsidRPr="00280B7C" w:rsidRDefault="00746EE6" w:rsidP="00280B7C">
      <w:pPr>
        <w:pStyle w:val="4"/>
        <w:rPr>
          <w:lang w:val="ru-RU"/>
        </w:rPr>
      </w:pPr>
      <w:ins w:id="285" w:author="Радько Игорь Олегович" w:date="2020-09-24T12:06:00Z">
        <w:r>
          <w:rPr>
            <w:lang w:val="ru-RU"/>
          </w:rPr>
          <w:t>7</w:t>
        </w:r>
      </w:ins>
      <w:del w:id="286" w:author="Радько Игорь Олегович" w:date="2020-09-24T12:06:00Z">
        <w:r w:rsidR="00280B7C" w:rsidRPr="00280B7C" w:rsidDel="00746EE6">
          <w:rPr>
            <w:lang w:val="ru-RU"/>
          </w:rPr>
          <w:delText>8</w:delText>
        </w:r>
      </w:del>
      <w:r w:rsidR="00280B7C" w:rsidRPr="00280B7C">
        <w:rPr>
          <w:lang w:val="ru-RU"/>
        </w:rPr>
        <w:t>. Требования к документированию</w:t>
      </w:r>
    </w:p>
    <w:p w14:paraId="6D792F9D" w14:textId="28DC9DF3" w:rsidR="00280B7C" w:rsidRPr="00280B7C" w:rsidRDefault="00280B7C" w:rsidP="00280B7C">
      <w:pPr>
        <w:rPr>
          <w:lang w:val="ru-RU"/>
        </w:rPr>
      </w:pPr>
      <w:r w:rsidRPr="00280B7C">
        <w:rPr>
          <w:lang w:val="ru-RU"/>
        </w:rPr>
        <w:t>Перечень разрабатываемых документов, обеспечивающих регулирование</w:t>
      </w:r>
      <w:r>
        <w:rPr>
          <w:lang w:val="ru-RU"/>
        </w:rPr>
        <w:t xml:space="preserve"> </w:t>
      </w:r>
      <w:r w:rsidRPr="00280B7C">
        <w:rPr>
          <w:lang w:val="ru-RU"/>
        </w:rPr>
        <w:t>процессов создания, тестирования и сопровождения проекта: договор на</w:t>
      </w:r>
      <w:r>
        <w:rPr>
          <w:lang w:val="ru-RU"/>
        </w:rPr>
        <w:t xml:space="preserve"> </w:t>
      </w:r>
      <w:r w:rsidRPr="00280B7C">
        <w:rPr>
          <w:lang w:val="ru-RU"/>
        </w:rPr>
        <w:t>разработку сайта, техническое задание, прототипы страниц будущего сайта.</w:t>
      </w:r>
    </w:p>
    <w:p w14:paraId="5D248D20" w14:textId="77777777" w:rsidR="00280B7C" w:rsidRPr="00280B7C" w:rsidRDefault="00280B7C" w:rsidP="00280B7C">
      <w:pPr>
        <w:rPr>
          <w:lang w:val="ru-RU"/>
        </w:rPr>
      </w:pPr>
      <w:r w:rsidRPr="00280B7C">
        <w:rPr>
          <w:lang w:val="ru-RU"/>
        </w:rPr>
        <w:t>В ТЗ отражается множество аспектов, среди них:</w:t>
      </w:r>
    </w:p>
    <w:p w14:paraId="5E46DE76" w14:textId="134CBB67" w:rsidR="00280B7C" w:rsidRPr="00280B7C" w:rsidRDefault="00280B7C" w:rsidP="00280B7C">
      <w:pPr>
        <w:pStyle w:val="a3"/>
        <w:numPr>
          <w:ilvl w:val="0"/>
          <w:numId w:val="18"/>
        </w:numPr>
        <w:rPr>
          <w:lang w:val="ru-RU"/>
        </w:rPr>
      </w:pPr>
      <w:r w:rsidRPr="00280B7C">
        <w:rPr>
          <w:lang w:val="ru-RU"/>
        </w:rPr>
        <w:t>Назначение сайта, его концепция;</w:t>
      </w:r>
    </w:p>
    <w:p w14:paraId="5FD14CE7" w14:textId="6E3B12C6" w:rsidR="00280B7C" w:rsidRPr="00280B7C" w:rsidRDefault="00280B7C" w:rsidP="00280B7C">
      <w:pPr>
        <w:pStyle w:val="a3"/>
        <w:numPr>
          <w:ilvl w:val="0"/>
          <w:numId w:val="18"/>
        </w:numPr>
        <w:rPr>
          <w:lang w:val="ru-RU"/>
        </w:rPr>
      </w:pPr>
      <w:r w:rsidRPr="00280B7C">
        <w:rPr>
          <w:lang w:val="ru-RU"/>
        </w:rPr>
        <w:t>Оформление;</w:t>
      </w:r>
    </w:p>
    <w:p w14:paraId="7B80134E" w14:textId="06B6CC55" w:rsidR="00280B7C" w:rsidRPr="00280B7C" w:rsidRDefault="00280B7C" w:rsidP="00280B7C">
      <w:pPr>
        <w:pStyle w:val="a3"/>
        <w:numPr>
          <w:ilvl w:val="0"/>
          <w:numId w:val="18"/>
        </w:numPr>
        <w:rPr>
          <w:lang w:val="ru-RU"/>
        </w:rPr>
      </w:pPr>
      <w:r w:rsidRPr="00280B7C">
        <w:rPr>
          <w:lang w:val="ru-RU"/>
        </w:rPr>
        <w:t>Описание вида деятельности заказчика;</w:t>
      </w:r>
    </w:p>
    <w:p w14:paraId="7B718BEC" w14:textId="6065F119" w:rsidR="00280B7C" w:rsidRPr="00280B7C" w:rsidRDefault="00280B7C" w:rsidP="00280B7C">
      <w:pPr>
        <w:pStyle w:val="a3"/>
        <w:numPr>
          <w:ilvl w:val="0"/>
          <w:numId w:val="18"/>
        </w:numPr>
        <w:rPr>
          <w:lang w:val="ru-RU"/>
        </w:rPr>
      </w:pPr>
      <w:r w:rsidRPr="00280B7C">
        <w:rPr>
          <w:lang w:val="ru-RU"/>
        </w:rPr>
        <w:t>Структура сайта и характер предоставляемой им информации;</w:t>
      </w:r>
    </w:p>
    <w:p w14:paraId="4E11CEDA" w14:textId="48FCB688" w:rsidR="00280B7C" w:rsidRPr="00280B7C" w:rsidRDefault="00280B7C" w:rsidP="00280B7C">
      <w:pPr>
        <w:pStyle w:val="a3"/>
        <w:numPr>
          <w:ilvl w:val="0"/>
          <w:numId w:val="18"/>
        </w:numPr>
        <w:rPr>
          <w:lang w:val="ru-RU"/>
        </w:rPr>
      </w:pPr>
      <w:r w:rsidRPr="00280B7C">
        <w:rPr>
          <w:lang w:val="ru-RU"/>
        </w:rPr>
        <w:t>Пожелания к навигационной ориентации;</w:t>
      </w:r>
    </w:p>
    <w:p w14:paraId="1C394D40" w14:textId="5E8911CA" w:rsidR="00280B7C" w:rsidRPr="00280B7C" w:rsidRDefault="00280B7C" w:rsidP="00280B7C">
      <w:pPr>
        <w:pStyle w:val="a3"/>
        <w:numPr>
          <w:ilvl w:val="0"/>
          <w:numId w:val="18"/>
        </w:numPr>
        <w:rPr>
          <w:lang w:val="ru-RU"/>
        </w:rPr>
      </w:pPr>
      <w:r w:rsidRPr="00280B7C">
        <w:rPr>
          <w:lang w:val="ru-RU"/>
        </w:rPr>
        <w:t>Требования к управлению и обслуживанию сайта;</w:t>
      </w:r>
    </w:p>
    <w:p w14:paraId="2D2D900F" w14:textId="4989770A" w:rsidR="00280B7C" w:rsidRPr="00280B7C" w:rsidRDefault="00280B7C" w:rsidP="00280B7C">
      <w:pPr>
        <w:rPr>
          <w:lang w:val="ru-RU"/>
        </w:rPr>
      </w:pPr>
      <w:r w:rsidRPr="00280B7C">
        <w:rPr>
          <w:lang w:val="ru-RU"/>
        </w:rPr>
        <w:t>Прототип включает в себя представление возможной как интерфейсной, так</w:t>
      </w:r>
      <w:r>
        <w:rPr>
          <w:lang w:val="ru-RU"/>
        </w:rPr>
        <w:t xml:space="preserve"> </w:t>
      </w:r>
      <w:r w:rsidRPr="00280B7C">
        <w:rPr>
          <w:lang w:val="ru-RU"/>
        </w:rPr>
        <w:t>и функциональной реализации.</w:t>
      </w:r>
    </w:p>
    <w:p w14:paraId="47FC6577" w14:textId="171D0E41" w:rsidR="00280B7C" w:rsidRPr="00280B7C" w:rsidRDefault="00746EE6" w:rsidP="00280B7C">
      <w:pPr>
        <w:pStyle w:val="4"/>
        <w:rPr>
          <w:lang w:val="ru-RU"/>
        </w:rPr>
      </w:pPr>
      <w:ins w:id="287" w:author="Радько Игорь Олегович" w:date="2020-09-24T12:06:00Z">
        <w:r>
          <w:rPr>
            <w:lang w:val="ru-RU"/>
          </w:rPr>
          <w:lastRenderedPageBreak/>
          <w:t>8</w:t>
        </w:r>
      </w:ins>
      <w:del w:id="288" w:author="Радько Игорь Олегович" w:date="2020-09-24T12:06:00Z">
        <w:r w:rsidR="00280B7C" w:rsidRPr="00280B7C" w:rsidDel="00746EE6">
          <w:rPr>
            <w:lang w:val="ru-RU"/>
          </w:rPr>
          <w:delText>9</w:delText>
        </w:r>
      </w:del>
      <w:r w:rsidR="00280B7C" w:rsidRPr="00280B7C">
        <w:rPr>
          <w:lang w:val="ru-RU"/>
        </w:rPr>
        <w:t>. Источники разработки</w:t>
      </w:r>
    </w:p>
    <w:p w14:paraId="08271FB5" w14:textId="16F28663" w:rsidR="00280B7C" w:rsidRPr="00280B7C" w:rsidRDefault="00280B7C" w:rsidP="00280B7C">
      <w:pPr>
        <w:rPr>
          <w:lang w:val="ru-RU"/>
        </w:rPr>
      </w:pPr>
      <w:r w:rsidRPr="00280B7C">
        <w:rPr>
          <w:lang w:val="ru-RU"/>
        </w:rPr>
        <w:t>Настоящее Техническое Задание разработано на основе следующих</w:t>
      </w:r>
      <w:r>
        <w:rPr>
          <w:lang w:val="ru-RU"/>
        </w:rPr>
        <w:t xml:space="preserve"> </w:t>
      </w:r>
      <w:r w:rsidRPr="00280B7C">
        <w:rPr>
          <w:lang w:val="ru-RU"/>
        </w:rPr>
        <w:t>документов и информационных материалов:</w:t>
      </w:r>
    </w:p>
    <w:p w14:paraId="0B7D5D68" w14:textId="0C2CE30F" w:rsidR="00280B7C" w:rsidRDefault="00280B7C" w:rsidP="00280B7C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Договор №4823 от 10.09.2020 между Министерством науки и высшего образования Российской Федерации и </w:t>
      </w:r>
      <w:ins w:id="289" w:author="Радько Игорь Олегович" w:date="2020-09-24T12:00:00Z">
        <w:r w:rsidR="00746EE6">
          <w:rPr>
            <w:lang w:val="ru-RU"/>
          </w:rPr>
          <w:t>студент</w:t>
        </w:r>
      </w:ins>
      <w:del w:id="290" w:author="Радько Игорь Олегович" w:date="2020-09-24T12:00:00Z">
        <w:r w:rsidDel="00746EE6">
          <w:rPr>
            <w:lang w:val="ru-RU"/>
          </w:rPr>
          <w:delText>ИП</w:delText>
        </w:r>
      </w:del>
      <w:r>
        <w:rPr>
          <w:lang w:val="ru-RU"/>
        </w:rPr>
        <w:t xml:space="preserve"> </w:t>
      </w:r>
      <w:del w:id="291" w:author="Радько Игорь Олегович" w:date="2020-09-24T12:00:00Z">
        <w:r w:rsidDel="00746EE6">
          <w:rPr>
            <w:lang w:val="ru-RU"/>
          </w:rPr>
          <w:delText xml:space="preserve">Шевелев </w:delText>
        </w:r>
      </w:del>
      <w:ins w:id="292" w:author="Радько Игорь Олегович" w:date="2020-09-24T12:00:00Z">
        <w:r w:rsidR="00746EE6">
          <w:rPr>
            <w:lang w:val="ru-RU"/>
          </w:rPr>
          <w:t>Радько И</w:t>
        </w:r>
      </w:ins>
      <w:del w:id="293" w:author="Радько Игорь Олегович" w:date="2020-09-24T12:00:00Z">
        <w:r w:rsidDel="00746EE6">
          <w:rPr>
            <w:lang w:val="ru-RU"/>
          </w:rPr>
          <w:delText>В</w:delText>
        </w:r>
      </w:del>
      <w:r>
        <w:rPr>
          <w:lang w:val="ru-RU"/>
        </w:rPr>
        <w:t>.О.</w:t>
      </w:r>
    </w:p>
    <w:p w14:paraId="300101BB" w14:textId="232C5D92" w:rsidR="00280B7C" w:rsidRDefault="00280B7C" w:rsidP="00280B7C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Документ-концепция</w:t>
      </w:r>
    </w:p>
    <w:p w14:paraId="780E7C9B" w14:textId="7453CFEE" w:rsidR="00280B7C" w:rsidRDefault="00280B7C" w:rsidP="00280B7C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Дополнительная спецификация требований</w:t>
      </w:r>
    </w:p>
    <w:p w14:paraId="4E5CCA55" w14:textId="31A5F580" w:rsidR="00280B7C" w:rsidRPr="00280B7C" w:rsidRDefault="00280B7C" w:rsidP="00280B7C">
      <w:pPr>
        <w:pStyle w:val="a3"/>
        <w:numPr>
          <w:ilvl w:val="0"/>
          <w:numId w:val="21"/>
        </w:numPr>
        <w:rPr>
          <w:lang w:val="ru-RU"/>
        </w:rPr>
      </w:pPr>
      <w:r w:rsidRPr="00280B7C">
        <w:rPr>
          <w:lang w:val="ru-RU"/>
        </w:rPr>
        <w:t>ГОСТ 24.701-86 «Надежность автоматизированных систем управления».</w:t>
      </w:r>
    </w:p>
    <w:sectPr w:rsidR="00280B7C" w:rsidRPr="00280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2163B"/>
    <w:multiLevelType w:val="hybridMultilevel"/>
    <w:tmpl w:val="0ECE3D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AD30C3"/>
    <w:multiLevelType w:val="hybridMultilevel"/>
    <w:tmpl w:val="BEF671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32E7386"/>
    <w:multiLevelType w:val="multilevel"/>
    <w:tmpl w:val="21227DE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160F61C2"/>
    <w:multiLevelType w:val="hybridMultilevel"/>
    <w:tmpl w:val="5A3283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7A3A92"/>
    <w:multiLevelType w:val="hybridMultilevel"/>
    <w:tmpl w:val="DD467E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3B75575"/>
    <w:multiLevelType w:val="multilevel"/>
    <w:tmpl w:val="8D381E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2A3B55F6"/>
    <w:multiLevelType w:val="hybridMultilevel"/>
    <w:tmpl w:val="2430A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A36317"/>
    <w:multiLevelType w:val="hybridMultilevel"/>
    <w:tmpl w:val="78EECE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A8173B9"/>
    <w:multiLevelType w:val="hybridMultilevel"/>
    <w:tmpl w:val="1ED2C0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AE27C49"/>
    <w:multiLevelType w:val="hybridMultilevel"/>
    <w:tmpl w:val="D53E34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EBC4D18"/>
    <w:multiLevelType w:val="hybridMultilevel"/>
    <w:tmpl w:val="CC743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274456"/>
    <w:multiLevelType w:val="hybridMultilevel"/>
    <w:tmpl w:val="941C9F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30817FE"/>
    <w:multiLevelType w:val="hybridMultilevel"/>
    <w:tmpl w:val="FC2E2C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74A75E1"/>
    <w:multiLevelType w:val="hybridMultilevel"/>
    <w:tmpl w:val="EE6A02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7B177CF"/>
    <w:multiLevelType w:val="hybridMultilevel"/>
    <w:tmpl w:val="CD6AE02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5" w15:restartNumberingAfterBreak="0">
    <w:nsid w:val="58050417"/>
    <w:multiLevelType w:val="hybridMultilevel"/>
    <w:tmpl w:val="3A44B5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D2B02C8"/>
    <w:multiLevelType w:val="hybridMultilevel"/>
    <w:tmpl w:val="AD1E04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A4B10F2"/>
    <w:multiLevelType w:val="hybridMultilevel"/>
    <w:tmpl w:val="9C84E7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E574A3D"/>
    <w:multiLevelType w:val="hybridMultilevel"/>
    <w:tmpl w:val="A3604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9193D"/>
    <w:multiLevelType w:val="hybridMultilevel"/>
    <w:tmpl w:val="CE5071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CB24B6E">
      <w:numFmt w:val="bullet"/>
      <w:lvlText w:val="-"/>
      <w:lvlJc w:val="left"/>
      <w:pPr>
        <w:ind w:left="2007" w:hanging="360"/>
      </w:pPr>
      <w:rPr>
        <w:rFonts w:ascii="Times New Roman" w:eastAsia="Arial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18674A9"/>
    <w:multiLevelType w:val="hybridMultilevel"/>
    <w:tmpl w:val="8076A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43E2F"/>
    <w:multiLevelType w:val="hybridMultilevel"/>
    <w:tmpl w:val="B0262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805250E"/>
    <w:multiLevelType w:val="hybridMultilevel"/>
    <w:tmpl w:val="D0B8D3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8B9281D"/>
    <w:multiLevelType w:val="hybridMultilevel"/>
    <w:tmpl w:val="CFB26C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9212826"/>
    <w:multiLevelType w:val="hybridMultilevel"/>
    <w:tmpl w:val="6E0C2B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DCE1A78"/>
    <w:multiLevelType w:val="hybridMultilevel"/>
    <w:tmpl w:val="61F212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F426CD4"/>
    <w:multiLevelType w:val="hybridMultilevel"/>
    <w:tmpl w:val="919C7E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1"/>
  </w:num>
  <w:num w:numId="4">
    <w:abstractNumId w:val="4"/>
  </w:num>
  <w:num w:numId="5">
    <w:abstractNumId w:val="14"/>
  </w:num>
  <w:num w:numId="6">
    <w:abstractNumId w:val="1"/>
  </w:num>
  <w:num w:numId="7">
    <w:abstractNumId w:val="23"/>
  </w:num>
  <w:num w:numId="8">
    <w:abstractNumId w:val="25"/>
  </w:num>
  <w:num w:numId="9">
    <w:abstractNumId w:val="17"/>
  </w:num>
  <w:num w:numId="10">
    <w:abstractNumId w:val="8"/>
  </w:num>
  <w:num w:numId="11">
    <w:abstractNumId w:val="0"/>
  </w:num>
  <w:num w:numId="12">
    <w:abstractNumId w:val="12"/>
  </w:num>
  <w:num w:numId="13">
    <w:abstractNumId w:val="11"/>
  </w:num>
  <w:num w:numId="14">
    <w:abstractNumId w:val="15"/>
  </w:num>
  <w:num w:numId="15">
    <w:abstractNumId w:val="9"/>
  </w:num>
  <w:num w:numId="16">
    <w:abstractNumId w:val="26"/>
  </w:num>
  <w:num w:numId="17">
    <w:abstractNumId w:val="13"/>
  </w:num>
  <w:num w:numId="18">
    <w:abstractNumId w:val="24"/>
  </w:num>
  <w:num w:numId="19">
    <w:abstractNumId w:val="16"/>
  </w:num>
  <w:num w:numId="20">
    <w:abstractNumId w:val="7"/>
  </w:num>
  <w:num w:numId="21">
    <w:abstractNumId w:val="19"/>
  </w:num>
  <w:num w:numId="22">
    <w:abstractNumId w:val="5"/>
  </w:num>
  <w:num w:numId="23">
    <w:abstractNumId w:val="3"/>
  </w:num>
  <w:num w:numId="24">
    <w:abstractNumId w:val="6"/>
  </w:num>
  <w:num w:numId="25">
    <w:abstractNumId w:val="10"/>
  </w:num>
  <w:num w:numId="26">
    <w:abstractNumId w:val="20"/>
  </w:num>
  <w:num w:numId="27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Радько Игорь Олегович">
    <w15:presenceInfo w15:providerId="None" w15:userId="Радько Игорь Олег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0F"/>
    <w:rsid w:val="000A577B"/>
    <w:rsid w:val="00164E1F"/>
    <w:rsid w:val="00277376"/>
    <w:rsid w:val="00280B7C"/>
    <w:rsid w:val="003B3AD9"/>
    <w:rsid w:val="005B6C0F"/>
    <w:rsid w:val="00604F2D"/>
    <w:rsid w:val="00615B11"/>
    <w:rsid w:val="006220C2"/>
    <w:rsid w:val="00697C76"/>
    <w:rsid w:val="006E079D"/>
    <w:rsid w:val="006E5B1A"/>
    <w:rsid w:val="00746EE6"/>
    <w:rsid w:val="007759CA"/>
    <w:rsid w:val="0096158E"/>
    <w:rsid w:val="00A031EC"/>
    <w:rsid w:val="00A06759"/>
    <w:rsid w:val="00AA57E1"/>
    <w:rsid w:val="00C07187"/>
    <w:rsid w:val="00C331C8"/>
    <w:rsid w:val="00C51D1D"/>
    <w:rsid w:val="00CB23A1"/>
    <w:rsid w:val="00DB7C54"/>
    <w:rsid w:val="00DD4ADB"/>
    <w:rsid w:val="00F9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A1C4"/>
  <w15:chartTrackingRefBased/>
  <w15:docId w15:val="{D0EE8E60-83BF-40F1-BA04-7DC1E045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E1F"/>
    <w:pPr>
      <w:spacing w:before="120" w:after="120" w:line="276" w:lineRule="auto"/>
      <w:ind w:firstLine="567"/>
    </w:pPr>
    <w:rPr>
      <w:rFonts w:ascii="Times New Roman" w:eastAsia="Arial" w:hAnsi="Times New Roman" w:cs="Arial"/>
      <w:sz w:val="24"/>
      <w:lang w:val="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64E1F"/>
    <w:pPr>
      <w:keepNext/>
      <w:keepLines/>
      <w:spacing w:before="280" w:after="80"/>
      <w:outlineLvl w:val="3"/>
    </w:pPr>
    <w:rPr>
      <w:b/>
      <w:color w:val="000000" w:themeColor="text1"/>
      <w:sz w:val="28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64E1F"/>
    <w:pPr>
      <w:keepNext/>
      <w:keepLines/>
      <w:spacing w:before="240" w:after="8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164E1F"/>
    <w:pPr>
      <w:keepNext/>
      <w:keepLines/>
      <w:spacing w:before="240" w:after="80"/>
      <w:outlineLvl w:val="5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64E1F"/>
    <w:rPr>
      <w:rFonts w:ascii="Times New Roman" w:eastAsia="Arial" w:hAnsi="Times New Roman" w:cs="Arial"/>
      <w:b/>
      <w:color w:val="000000" w:themeColor="text1"/>
      <w:sz w:val="28"/>
      <w:szCs w:val="24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rsid w:val="00164E1F"/>
    <w:rPr>
      <w:rFonts w:ascii="Times New Roman" w:eastAsia="Arial" w:hAnsi="Times New Roman" w:cs="Arial"/>
      <w:b/>
      <w:sz w:val="24"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rsid w:val="00164E1F"/>
    <w:rPr>
      <w:rFonts w:ascii="Times New Roman" w:eastAsia="Arial" w:hAnsi="Times New Roman" w:cs="Arial"/>
      <w:b/>
      <w:i/>
      <w:sz w:val="24"/>
      <w:lang w:val="ru" w:eastAsia="ru-RU"/>
    </w:rPr>
  </w:style>
  <w:style w:type="paragraph" w:styleId="a3">
    <w:name w:val="List Paragraph"/>
    <w:basedOn w:val="a"/>
    <w:uiPriority w:val="34"/>
    <w:qFormat/>
    <w:rsid w:val="00164E1F"/>
    <w:pPr>
      <w:ind w:left="720"/>
      <w:contextualSpacing/>
    </w:pPr>
  </w:style>
  <w:style w:type="table" w:styleId="a4">
    <w:name w:val="Table Grid"/>
    <w:basedOn w:val="a1"/>
    <w:uiPriority w:val="39"/>
    <w:rsid w:val="00604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E079D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DD4AD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D4A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D4ADB"/>
    <w:rPr>
      <w:rFonts w:ascii="Times New Roman" w:eastAsia="Arial" w:hAnsi="Times New Roman" w:cs="Arial"/>
      <w:sz w:val="20"/>
      <w:szCs w:val="20"/>
      <w:lang w:val="ru"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D4AD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D4ADB"/>
    <w:rPr>
      <w:rFonts w:ascii="Times New Roman" w:eastAsia="Arial" w:hAnsi="Times New Roman" w:cs="Arial"/>
      <w:b/>
      <w:bCs/>
      <w:sz w:val="20"/>
      <w:szCs w:val="20"/>
      <w:lang w:val="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DD4AD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D4AD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B7CC7-ABF6-4806-891A-0A4C9333A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2614</Words>
  <Characters>14905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Шевелев Владислав Олегович</dc:creator>
  <cp:keywords/>
  <dc:description/>
  <cp:lastModifiedBy>Радько Игорь Олегович</cp:lastModifiedBy>
  <cp:revision>8</cp:revision>
  <dcterms:created xsi:type="dcterms:W3CDTF">2020-09-24T08:36:00Z</dcterms:created>
  <dcterms:modified xsi:type="dcterms:W3CDTF">2020-09-24T15:18:00Z</dcterms:modified>
</cp:coreProperties>
</file>